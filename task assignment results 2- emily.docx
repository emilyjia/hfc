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B12AD" w14:textId="77777777" w:rsidR="0018224A" w:rsidRDefault="0065429D">
      <w:pPr>
        <w:pStyle w:val="Heading1"/>
        <w:jc w:val="center"/>
        <w:rPr>
          <w:rFonts w:ascii="Times New Roman" w:eastAsia="Times New Roman" w:hAnsi="Times New Roman" w:cs="Times New Roman"/>
        </w:rPr>
      </w:pPr>
      <w:bookmarkStart w:id="0" w:name="_ki4c3snz00jx" w:colFirst="0" w:colLast="0"/>
      <w:bookmarkEnd w:id="0"/>
      <w:r>
        <w:rPr>
          <w:rFonts w:ascii="Times New Roman" w:eastAsia="Times New Roman" w:hAnsi="Times New Roman" w:cs="Times New Roman"/>
        </w:rPr>
        <w:t>Task Assignment in HFC</w:t>
      </w:r>
    </w:p>
    <w:p w14:paraId="6B979F03" w14:textId="77777777" w:rsidR="0018224A" w:rsidRDefault="0065429D">
      <w:pPr>
        <w:pStyle w:val="Heading2"/>
        <w:rPr>
          <w:rFonts w:ascii="Times New Roman" w:eastAsia="Times New Roman" w:hAnsi="Times New Roman" w:cs="Times New Roman"/>
        </w:rPr>
      </w:pPr>
      <w:bookmarkStart w:id="1" w:name="_n33xj8oni2id" w:colFirst="0" w:colLast="0"/>
      <w:bookmarkStart w:id="2" w:name="_f7z65jmkrbbc" w:colFirst="0" w:colLast="0"/>
      <w:bookmarkStart w:id="3" w:name="_l1oyxwbbre7n" w:colFirst="0" w:colLast="0"/>
      <w:bookmarkEnd w:id="1"/>
      <w:bookmarkEnd w:id="2"/>
      <w:bookmarkEnd w:id="3"/>
      <w:r>
        <w:rPr>
          <w:rFonts w:ascii="Times New Roman" w:eastAsia="Times New Roman" w:hAnsi="Times New Roman" w:cs="Times New Roman"/>
        </w:rPr>
        <w:t>Introduction</w:t>
      </w:r>
    </w:p>
    <w:p w14:paraId="32BC3000" w14:textId="670CE9B1"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Now that HFC participants have been assigned to teams, we propose </w:t>
      </w:r>
      <w:r w:rsidR="00DD473A">
        <w:rPr>
          <w:rFonts w:ascii="Times New Roman" w:eastAsia="Times New Roman" w:hAnsi="Times New Roman" w:cs="Times New Roman"/>
        </w:rPr>
        <w:t xml:space="preserve">to study how to assign tasks to teams. The motivation is to avoid cognitive overload for teams, while assigning tasks </w:t>
      </w:r>
      <w:r>
        <w:rPr>
          <w:rFonts w:ascii="Times New Roman" w:eastAsia="Times New Roman" w:hAnsi="Times New Roman" w:cs="Times New Roman"/>
        </w:rPr>
        <w:t>to teams so that 1) teams are given tasks they are skilled in</w:t>
      </w:r>
      <w:r w:rsidR="00E740BF">
        <w:rPr>
          <w:rFonts w:ascii="Times New Roman" w:eastAsia="Times New Roman" w:hAnsi="Times New Roman" w:cs="Times New Roman"/>
        </w:rPr>
        <w:t>,</w:t>
      </w:r>
      <w:r>
        <w:rPr>
          <w:rFonts w:ascii="Times New Roman" w:eastAsia="Times New Roman" w:hAnsi="Times New Roman" w:cs="Times New Roman"/>
        </w:rPr>
        <w:t xml:space="preserve"> and 2) the assignment is balanced across teams? </w:t>
      </w:r>
      <w:r w:rsidR="00DD473A">
        <w:rPr>
          <w:rFonts w:ascii="Times New Roman" w:eastAsia="Times New Roman" w:hAnsi="Times New Roman" w:cs="Times New Roman"/>
        </w:rPr>
        <w:t>Balance is helpful for fairness, and in supporting this primary goal of avoiding cognitive overload.</w:t>
      </w:r>
    </w:p>
    <w:p w14:paraId="788A37DA" w14:textId="77777777" w:rsidR="0018224A" w:rsidRDefault="0018224A">
      <w:pPr>
        <w:rPr>
          <w:rFonts w:ascii="Times New Roman" w:eastAsia="Times New Roman" w:hAnsi="Times New Roman" w:cs="Times New Roman"/>
        </w:rPr>
      </w:pPr>
    </w:p>
    <w:p w14:paraId="698DADD0" w14:textId="756E2A14"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In </w:t>
      </w:r>
      <w:r w:rsidR="00DD473A">
        <w:rPr>
          <w:rFonts w:ascii="Times New Roman" w:eastAsia="Times New Roman" w:hAnsi="Times New Roman" w:cs="Times New Roman"/>
        </w:rPr>
        <w:t xml:space="preserve">the </w:t>
      </w:r>
      <w:r>
        <w:rPr>
          <w:rFonts w:ascii="Times New Roman" w:eastAsia="Times New Roman" w:hAnsi="Times New Roman" w:cs="Times New Roman"/>
        </w:rPr>
        <w:t>model of team assignment:</w:t>
      </w:r>
    </w:p>
    <w:p w14:paraId="7B51FC12" w14:textId="1E5127FF" w:rsidR="0018224A" w:rsidRDefault="0065429D">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There are </w:t>
      </w:r>
      <w:r w:rsidR="00DD473A">
        <w:rPr>
          <w:rFonts w:ascii="Times New Roman" w:eastAsia="Times New Roman" w:hAnsi="Times New Roman" w:cs="Times New Roman"/>
        </w:rPr>
        <w:t xml:space="preserve">six </w:t>
      </w:r>
      <w:r>
        <w:rPr>
          <w:rFonts w:ascii="Times New Roman" w:eastAsia="Times New Roman" w:hAnsi="Times New Roman" w:cs="Times New Roman"/>
        </w:rPr>
        <w:t>skill categories, and every participant has a score on each skill category.</w:t>
      </w:r>
    </w:p>
    <w:p w14:paraId="134033E1" w14:textId="77777777" w:rsidR="0018224A" w:rsidRDefault="0065429D">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Participants are assigned to teams. In every skill category, a team has a score computed by summing the members’ scores.</w:t>
      </w:r>
    </w:p>
    <w:p w14:paraId="21130399" w14:textId="0BBD27E6" w:rsidR="0018224A" w:rsidRDefault="0065429D">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There are 12 “specialized” teams. For each of the </w:t>
      </w:r>
      <w:r w:rsidR="00DD473A">
        <w:rPr>
          <w:rFonts w:ascii="Times New Roman" w:eastAsia="Times New Roman" w:hAnsi="Times New Roman" w:cs="Times New Roman"/>
        </w:rPr>
        <w:t xml:space="preserve">six </w:t>
      </w:r>
      <w:r>
        <w:rPr>
          <w:rFonts w:ascii="Times New Roman" w:eastAsia="Times New Roman" w:hAnsi="Times New Roman" w:cs="Times New Roman"/>
        </w:rPr>
        <w:t xml:space="preserve">skills, there are </w:t>
      </w:r>
      <w:r w:rsidR="00DD473A">
        <w:rPr>
          <w:rFonts w:ascii="Times New Roman" w:eastAsia="Times New Roman" w:hAnsi="Times New Roman" w:cs="Times New Roman"/>
        </w:rPr>
        <w:t xml:space="preserve">two </w:t>
      </w:r>
      <w:r>
        <w:rPr>
          <w:rFonts w:ascii="Times New Roman" w:eastAsia="Times New Roman" w:hAnsi="Times New Roman" w:cs="Times New Roman"/>
        </w:rPr>
        <w:t xml:space="preserve">teams that have a high score </w:t>
      </w:r>
      <w:r w:rsidR="00DD473A">
        <w:rPr>
          <w:rFonts w:ascii="Times New Roman" w:eastAsia="Times New Roman" w:hAnsi="Times New Roman" w:cs="Times New Roman"/>
        </w:rPr>
        <w:t xml:space="preserve">for </w:t>
      </w:r>
      <w:r>
        <w:rPr>
          <w:rFonts w:ascii="Times New Roman" w:eastAsia="Times New Roman" w:hAnsi="Times New Roman" w:cs="Times New Roman"/>
        </w:rPr>
        <w:t xml:space="preserve">the skill. </w:t>
      </w:r>
    </w:p>
    <w:p w14:paraId="717DDBA5" w14:textId="3016B30F" w:rsidR="0018224A" w:rsidRDefault="0065429D">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There are 10 </w:t>
      </w:r>
      <w:r w:rsidR="00DD473A">
        <w:rPr>
          <w:rFonts w:ascii="Times New Roman" w:eastAsia="Times New Roman" w:hAnsi="Times New Roman" w:cs="Times New Roman"/>
        </w:rPr>
        <w:t>“</w:t>
      </w:r>
      <w:r>
        <w:rPr>
          <w:rFonts w:ascii="Times New Roman" w:eastAsia="Times New Roman" w:hAnsi="Times New Roman" w:cs="Times New Roman"/>
        </w:rPr>
        <w:t>diverse</w:t>
      </w:r>
      <w:r w:rsidR="00DD473A">
        <w:rPr>
          <w:rFonts w:ascii="Times New Roman" w:eastAsia="Times New Roman" w:hAnsi="Times New Roman" w:cs="Times New Roman"/>
        </w:rPr>
        <w:t>”</w:t>
      </w:r>
      <w:r>
        <w:rPr>
          <w:rFonts w:ascii="Times New Roman" w:eastAsia="Times New Roman" w:hAnsi="Times New Roman" w:cs="Times New Roman"/>
        </w:rPr>
        <w:t xml:space="preserve"> teams. They are constructed to be well-rounded across tasks. </w:t>
      </w:r>
    </w:p>
    <w:p w14:paraId="04604BB2" w14:textId="77777777" w:rsidR="0018224A" w:rsidRDefault="0018224A">
      <w:pPr>
        <w:rPr>
          <w:rFonts w:ascii="Times New Roman" w:eastAsia="Times New Roman" w:hAnsi="Times New Roman" w:cs="Times New Roman"/>
        </w:rPr>
      </w:pPr>
    </w:p>
    <w:p w14:paraId="7D449DCA" w14:textId="72B05068"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In </w:t>
      </w:r>
      <w:r w:rsidR="00DD473A">
        <w:rPr>
          <w:rFonts w:ascii="Times New Roman" w:eastAsia="Times New Roman" w:hAnsi="Times New Roman" w:cs="Times New Roman"/>
        </w:rPr>
        <w:t xml:space="preserve">the </w:t>
      </w:r>
      <w:r>
        <w:rPr>
          <w:rFonts w:ascii="Times New Roman" w:eastAsia="Times New Roman" w:hAnsi="Times New Roman" w:cs="Times New Roman"/>
        </w:rPr>
        <w:t>model of task assignment:</w:t>
      </w:r>
    </w:p>
    <w:p w14:paraId="4C663C14" w14:textId="7303A9AA" w:rsidR="0018224A" w:rsidRDefault="0065429D">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10 tasks are released each day</w:t>
      </w:r>
      <w:r w:rsidR="00DD473A">
        <w:rPr>
          <w:rFonts w:ascii="Times New Roman" w:eastAsia="Times New Roman" w:hAnsi="Times New Roman" w:cs="Times New Roman"/>
        </w:rPr>
        <w:t>,</w:t>
      </w:r>
      <w:r>
        <w:rPr>
          <w:rFonts w:ascii="Times New Roman" w:eastAsia="Times New Roman" w:hAnsi="Times New Roman" w:cs="Times New Roman"/>
        </w:rPr>
        <w:t xml:space="preserve"> over a period of 180 days.</w:t>
      </w:r>
    </w:p>
    <w:p w14:paraId="091BA21C" w14:textId="7109AC46" w:rsidR="0018224A" w:rsidRDefault="0065429D">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 xml:space="preserve">Each task requires the use of one skill, and the 1800 total tasks are uniformly distributed across the </w:t>
      </w:r>
      <w:r w:rsidR="00DD473A">
        <w:rPr>
          <w:rFonts w:ascii="Times New Roman" w:eastAsia="Times New Roman" w:hAnsi="Times New Roman" w:cs="Times New Roman"/>
        </w:rPr>
        <w:t xml:space="preserve">six distinct </w:t>
      </w:r>
      <w:r>
        <w:rPr>
          <w:rFonts w:ascii="Times New Roman" w:eastAsia="Times New Roman" w:hAnsi="Times New Roman" w:cs="Times New Roman"/>
        </w:rPr>
        <w:t>skills.</w:t>
      </w:r>
    </w:p>
    <w:p w14:paraId="0426D3A8" w14:textId="5032380B" w:rsidR="0018224A" w:rsidRDefault="0065429D">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Each task is</w:t>
      </w:r>
      <w:r w:rsidR="00DD473A">
        <w:rPr>
          <w:rFonts w:ascii="Times New Roman" w:eastAsia="Times New Roman" w:hAnsi="Times New Roman" w:cs="Times New Roman"/>
        </w:rPr>
        <w:t xml:space="preserve"> to be</w:t>
      </w:r>
      <w:r>
        <w:rPr>
          <w:rFonts w:ascii="Times New Roman" w:eastAsia="Times New Roman" w:hAnsi="Times New Roman" w:cs="Times New Roman"/>
        </w:rPr>
        <w:t xml:space="preserve"> assigned to 50% of teams.</w:t>
      </w:r>
    </w:p>
    <w:p w14:paraId="60929272" w14:textId="77777777" w:rsidR="0018224A" w:rsidRDefault="0065429D">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Tasks expire after 30 days.</w:t>
      </w:r>
    </w:p>
    <w:p w14:paraId="72090504" w14:textId="77777777" w:rsidR="0018224A" w:rsidRDefault="0018224A">
      <w:pPr>
        <w:rPr>
          <w:rFonts w:ascii="Times New Roman" w:eastAsia="Times New Roman" w:hAnsi="Times New Roman" w:cs="Times New Roman"/>
        </w:rPr>
      </w:pPr>
    </w:p>
    <w:p w14:paraId="5F124FFB" w14:textId="28148A7F" w:rsidR="0018224A" w:rsidRDefault="0065429D">
      <w:pPr>
        <w:rPr>
          <w:rFonts w:ascii="Times New Roman" w:eastAsia="Times New Roman" w:hAnsi="Times New Roman" w:cs="Times New Roman"/>
          <w:b/>
        </w:rPr>
      </w:pPr>
      <w:r>
        <w:rPr>
          <w:rFonts w:ascii="Times New Roman" w:eastAsia="Times New Roman" w:hAnsi="Times New Roman" w:cs="Times New Roman"/>
        </w:rPr>
        <w:t xml:space="preserve">To measure the effectiveness of our task assignment, we will use the metrics </w:t>
      </w:r>
      <w:r w:rsidR="00FB3878" w:rsidRPr="003E50AE">
        <w:rPr>
          <w:rFonts w:ascii="Times New Roman" w:eastAsia="Times New Roman" w:hAnsi="Times New Roman" w:cs="Times New Roman"/>
          <w:b/>
        </w:rPr>
        <w:t xml:space="preserve">average, daily </w:t>
      </w:r>
      <w:r w:rsidRPr="003E50AE">
        <w:rPr>
          <w:rFonts w:ascii="Times New Roman" w:eastAsia="Times New Roman" w:hAnsi="Times New Roman" w:cs="Times New Roman"/>
          <w:b/>
        </w:rPr>
        <w:t>total</w:t>
      </w:r>
      <w:r>
        <w:rPr>
          <w:rFonts w:ascii="Times New Roman" w:eastAsia="Times New Roman" w:hAnsi="Times New Roman" w:cs="Times New Roman"/>
        </w:rPr>
        <w:t xml:space="preserve"> </w:t>
      </w:r>
      <w:r>
        <w:rPr>
          <w:rFonts w:ascii="Times New Roman" w:eastAsia="Times New Roman" w:hAnsi="Times New Roman" w:cs="Times New Roman"/>
          <w:b/>
        </w:rPr>
        <w:t>skill usage</w:t>
      </w:r>
      <w:r>
        <w:rPr>
          <w:rFonts w:ascii="Times New Roman" w:eastAsia="Times New Roman" w:hAnsi="Times New Roman" w:cs="Times New Roman"/>
        </w:rPr>
        <w:t xml:space="preserve"> and</w:t>
      </w:r>
      <w:r w:rsidR="00FB3878">
        <w:rPr>
          <w:rFonts w:ascii="Times New Roman" w:eastAsia="Times New Roman" w:hAnsi="Times New Roman" w:cs="Times New Roman"/>
        </w:rPr>
        <w:t xml:space="preserve"> </w:t>
      </w:r>
      <w:r w:rsidR="00FB3878" w:rsidRPr="003E50AE">
        <w:rPr>
          <w:rFonts w:ascii="Times New Roman" w:eastAsia="Times New Roman" w:hAnsi="Times New Roman" w:cs="Times New Roman"/>
          <w:b/>
        </w:rPr>
        <w:t>average, daily</w:t>
      </w:r>
      <w:r w:rsidRPr="003E50AE">
        <w:rPr>
          <w:rFonts w:ascii="Times New Roman" w:eastAsia="Times New Roman" w:hAnsi="Times New Roman" w:cs="Times New Roman"/>
          <w:b/>
        </w:rPr>
        <w:t xml:space="preserve"> </w:t>
      </w:r>
      <w:r w:rsidR="00E740BF" w:rsidRPr="003E50AE">
        <w:rPr>
          <w:rFonts w:ascii="Times New Roman" w:eastAsia="Times New Roman" w:hAnsi="Times New Roman" w:cs="Times New Roman"/>
          <w:b/>
        </w:rPr>
        <w:t>balance</w:t>
      </w:r>
      <w:r w:rsidR="00E740BF">
        <w:rPr>
          <w:rFonts w:ascii="Times New Roman" w:eastAsia="Times New Roman" w:hAnsi="Times New Roman" w:cs="Times New Roman"/>
        </w:rPr>
        <w:t xml:space="preserve"> </w:t>
      </w:r>
      <w:r>
        <w:rPr>
          <w:rFonts w:ascii="Times New Roman" w:eastAsia="Times New Roman" w:hAnsi="Times New Roman" w:cs="Times New Roman"/>
          <w:b/>
        </w:rPr>
        <w:t>gap</w:t>
      </w:r>
      <w:r>
        <w:rPr>
          <w:rFonts w:ascii="Times New Roman" w:eastAsia="Times New Roman" w:hAnsi="Times New Roman" w:cs="Times New Roman"/>
        </w:rPr>
        <w:t>. We also define</w:t>
      </w:r>
      <w:r w:rsidR="00E740BF">
        <w:rPr>
          <w:rFonts w:ascii="Times New Roman" w:eastAsia="Times New Roman" w:hAnsi="Times New Roman" w:cs="Times New Roman"/>
        </w:rPr>
        <w:t xml:space="preserve"> the</w:t>
      </w:r>
      <w:r>
        <w:rPr>
          <w:rFonts w:ascii="Times New Roman" w:eastAsia="Times New Roman" w:hAnsi="Times New Roman" w:cs="Times New Roman"/>
        </w:rPr>
        <w:t xml:space="preserve"> </w:t>
      </w:r>
      <w:r>
        <w:rPr>
          <w:rFonts w:ascii="Times New Roman" w:eastAsia="Times New Roman" w:hAnsi="Times New Roman" w:cs="Times New Roman"/>
          <w:b/>
        </w:rPr>
        <w:t>total task assignment</w:t>
      </w:r>
      <w:r w:rsidR="00E740BF">
        <w:rPr>
          <w:rFonts w:ascii="Times New Roman" w:eastAsia="Times New Roman" w:hAnsi="Times New Roman" w:cs="Times New Roman"/>
        </w:rPr>
        <w:t>, which is the set of active tasks currently assigned to a team.</w:t>
      </w:r>
    </w:p>
    <w:p w14:paraId="5C932ED1" w14:textId="77777777" w:rsidR="0018224A" w:rsidRDefault="0018224A">
      <w:pPr>
        <w:rPr>
          <w:rFonts w:ascii="Times New Roman" w:eastAsia="Times New Roman" w:hAnsi="Times New Roman" w:cs="Times New Roman"/>
        </w:rPr>
      </w:pPr>
    </w:p>
    <w:p w14:paraId="1577F194" w14:textId="3711F451" w:rsidR="0018224A" w:rsidRDefault="0065429D">
      <w:pPr>
        <w:rPr>
          <w:rFonts w:ascii="Times New Roman" w:eastAsia="Times New Roman" w:hAnsi="Times New Roman" w:cs="Times New Roman"/>
        </w:rPr>
      </w:pPr>
      <w:r>
        <w:rPr>
          <w:rFonts w:ascii="Times New Roman" w:eastAsia="Times New Roman" w:hAnsi="Times New Roman" w:cs="Times New Roman"/>
          <w:b/>
        </w:rPr>
        <w:t>Total skill usage</w:t>
      </w:r>
      <w:r>
        <w:rPr>
          <w:rFonts w:ascii="Times New Roman" w:eastAsia="Times New Roman" w:hAnsi="Times New Roman" w:cs="Times New Roman"/>
        </w:rPr>
        <w:t xml:space="preserve">: If a team has </w:t>
      </w:r>
      <w:r w:rsidR="00E740BF">
        <w:rPr>
          <w:rFonts w:ascii="Times New Roman" w:eastAsia="Times New Roman" w:hAnsi="Times New Roman" w:cs="Times New Roman"/>
        </w:rPr>
        <w:t xml:space="preserve">a </w:t>
      </w:r>
      <w:r>
        <w:rPr>
          <w:rFonts w:ascii="Times New Roman" w:eastAsia="Times New Roman" w:hAnsi="Times New Roman" w:cs="Times New Roman"/>
        </w:rPr>
        <w:t xml:space="preserve">score 1.5 on skill four </w:t>
      </w:r>
      <w:r w:rsidR="00E740BF">
        <w:rPr>
          <w:rFonts w:ascii="Times New Roman" w:eastAsia="Times New Roman" w:hAnsi="Times New Roman" w:cs="Times New Roman"/>
        </w:rPr>
        <w:t xml:space="preserve">(based on </w:t>
      </w:r>
      <w:r w:rsidR="00FB3878">
        <w:rPr>
          <w:rFonts w:ascii="Times New Roman" w:eastAsia="Times New Roman" w:hAnsi="Times New Roman" w:cs="Times New Roman"/>
        </w:rPr>
        <w:t xml:space="preserve">the </w:t>
      </w:r>
      <w:r w:rsidR="00E740BF">
        <w:rPr>
          <w:rFonts w:ascii="Times New Roman" w:eastAsia="Times New Roman" w:hAnsi="Times New Roman" w:cs="Times New Roman"/>
        </w:rPr>
        <w:t xml:space="preserve">sum of member scores) </w:t>
      </w:r>
      <w:r>
        <w:rPr>
          <w:rFonts w:ascii="Times New Roman" w:eastAsia="Times New Roman" w:hAnsi="Times New Roman" w:cs="Times New Roman"/>
        </w:rPr>
        <w:t xml:space="preserve">and is assigned a task that uses skill four, then </w:t>
      </w:r>
      <w:r w:rsidR="00E740BF">
        <w:rPr>
          <w:rFonts w:ascii="Times New Roman" w:eastAsia="Times New Roman" w:hAnsi="Times New Roman" w:cs="Times New Roman"/>
        </w:rPr>
        <w:t xml:space="preserve">the </w:t>
      </w:r>
      <w:r>
        <w:rPr>
          <w:rFonts w:ascii="Times New Roman" w:eastAsia="Times New Roman" w:hAnsi="Times New Roman" w:cs="Times New Roman"/>
        </w:rPr>
        <w:t xml:space="preserve">skill usage for the task is 1.5. The </w:t>
      </w:r>
      <w:r>
        <w:rPr>
          <w:rFonts w:ascii="Times New Roman" w:eastAsia="Times New Roman" w:hAnsi="Times New Roman" w:cs="Times New Roman"/>
          <w:b/>
        </w:rPr>
        <w:t>total skill usage</w:t>
      </w:r>
      <w:r>
        <w:rPr>
          <w:rFonts w:ascii="Times New Roman" w:eastAsia="Times New Roman" w:hAnsi="Times New Roman" w:cs="Times New Roman"/>
        </w:rPr>
        <w:t xml:space="preserve"> </w:t>
      </w:r>
      <w:r w:rsidR="00FB3878">
        <w:rPr>
          <w:rFonts w:ascii="Times New Roman" w:eastAsia="Times New Roman" w:hAnsi="Times New Roman" w:cs="Times New Roman"/>
        </w:rPr>
        <w:t xml:space="preserve">on a particular day </w:t>
      </w:r>
      <w:r>
        <w:rPr>
          <w:rFonts w:ascii="Times New Roman" w:eastAsia="Times New Roman" w:hAnsi="Times New Roman" w:cs="Times New Roman"/>
        </w:rPr>
        <w:t xml:space="preserve">is the sum of skill usage over all teams and all assigned tasks. </w:t>
      </w:r>
      <w:r w:rsidR="00FB3878">
        <w:rPr>
          <w:rFonts w:ascii="Times New Roman" w:eastAsia="Times New Roman" w:hAnsi="Times New Roman" w:cs="Times New Roman"/>
        </w:rPr>
        <w:t>The average, daily total skill usage is averaged across the 180 days.</w:t>
      </w:r>
    </w:p>
    <w:p w14:paraId="6657DF36" w14:textId="77777777" w:rsidR="0018224A" w:rsidRDefault="0018224A">
      <w:pPr>
        <w:rPr>
          <w:rFonts w:ascii="Times New Roman" w:eastAsia="Times New Roman" w:hAnsi="Times New Roman" w:cs="Times New Roman"/>
        </w:rPr>
      </w:pPr>
    </w:p>
    <w:p w14:paraId="541AFE92" w14:textId="732D7E0C" w:rsidR="0018224A" w:rsidRDefault="00E740BF">
      <w:pPr>
        <w:rPr>
          <w:ins w:id="4" w:author="Jia, Emily" w:date="2018-05-21T20:05:00Z"/>
          <w:rFonts w:ascii="Times New Roman" w:eastAsia="Times New Roman" w:hAnsi="Times New Roman" w:cs="Times New Roman"/>
        </w:rPr>
      </w:pPr>
      <w:r>
        <w:rPr>
          <w:rFonts w:ascii="Times New Roman" w:eastAsia="Times New Roman" w:hAnsi="Times New Roman" w:cs="Times New Roman"/>
          <w:b/>
        </w:rPr>
        <w:t xml:space="preserve">Balance </w:t>
      </w:r>
      <w:r w:rsidR="0065429D">
        <w:rPr>
          <w:rFonts w:ascii="Times New Roman" w:eastAsia="Times New Roman" w:hAnsi="Times New Roman" w:cs="Times New Roman"/>
          <w:b/>
        </w:rPr>
        <w:t>Gap:</w:t>
      </w:r>
      <w:r w:rsidR="0065429D">
        <w:rPr>
          <w:rFonts w:ascii="Times New Roman" w:eastAsia="Times New Roman" w:hAnsi="Times New Roman" w:cs="Times New Roman"/>
        </w:rPr>
        <w:t xml:space="preserve"> We do not require that all teams receive exactly the same number of tasks. The</w:t>
      </w:r>
      <w:r>
        <w:rPr>
          <w:rFonts w:ascii="Times New Roman" w:eastAsia="Times New Roman" w:hAnsi="Times New Roman" w:cs="Times New Roman"/>
        </w:rPr>
        <w:t xml:space="preserve"> </w:t>
      </w:r>
      <w:r w:rsidRPr="003E50AE">
        <w:rPr>
          <w:rFonts w:ascii="Times New Roman" w:eastAsia="Times New Roman" w:hAnsi="Times New Roman" w:cs="Times New Roman"/>
          <w:b/>
        </w:rPr>
        <w:t>balance</w:t>
      </w:r>
      <w:r>
        <w:rPr>
          <w:rFonts w:ascii="Times New Roman" w:eastAsia="Times New Roman" w:hAnsi="Times New Roman" w:cs="Times New Roman"/>
        </w:rPr>
        <w:t xml:space="preserve"> </w:t>
      </w:r>
      <w:r w:rsidR="0065429D">
        <w:rPr>
          <w:rFonts w:ascii="Times New Roman" w:eastAsia="Times New Roman" w:hAnsi="Times New Roman" w:cs="Times New Roman"/>
        </w:rPr>
        <w:t xml:space="preserve"> </w:t>
      </w:r>
      <w:r w:rsidR="0065429D">
        <w:rPr>
          <w:rFonts w:ascii="Times New Roman" w:eastAsia="Times New Roman" w:hAnsi="Times New Roman" w:cs="Times New Roman"/>
          <w:b/>
        </w:rPr>
        <w:t>gap</w:t>
      </w:r>
      <w:r w:rsidR="0065429D">
        <w:rPr>
          <w:rFonts w:ascii="Times New Roman" w:eastAsia="Times New Roman" w:hAnsi="Times New Roman" w:cs="Times New Roman"/>
        </w:rPr>
        <w:t xml:space="preserve"> </w:t>
      </w:r>
      <w:r w:rsidR="00FB3878">
        <w:rPr>
          <w:rFonts w:ascii="Times New Roman" w:eastAsia="Times New Roman" w:hAnsi="Times New Roman" w:cs="Times New Roman"/>
        </w:rPr>
        <w:t xml:space="preserve">on a particular day </w:t>
      </w:r>
      <w:r w:rsidR="0065429D">
        <w:rPr>
          <w:rFonts w:ascii="Times New Roman" w:eastAsia="Times New Roman" w:hAnsi="Times New Roman" w:cs="Times New Roman"/>
        </w:rPr>
        <w:t xml:space="preserve">is the difference between the maximum total task assignment and the minimum total task assignment across teams. </w:t>
      </w:r>
      <w:r w:rsidR="00FB3878">
        <w:rPr>
          <w:rFonts w:ascii="Times New Roman" w:eastAsia="Times New Roman" w:hAnsi="Times New Roman" w:cs="Times New Roman"/>
        </w:rPr>
        <w:t>The average, daily balance gap is averaged across the 180 days.</w:t>
      </w:r>
    </w:p>
    <w:p w14:paraId="3783EBB2" w14:textId="77777777" w:rsidR="009352D9" w:rsidRDefault="009352D9">
      <w:pPr>
        <w:rPr>
          <w:ins w:id="5" w:author="Jia, Emily" w:date="2018-05-21T20:05:00Z"/>
          <w:rFonts w:ascii="Times New Roman" w:eastAsia="Times New Roman" w:hAnsi="Times New Roman" w:cs="Times New Roman"/>
        </w:rPr>
      </w:pPr>
    </w:p>
    <w:p w14:paraId="6F316042" w14:textId="2D00D5FD" w:rsidR="009352D9" w:rsidRDefault="009352D9">
      <w:pPr>
        <w:rPr>
          <w:rFonts w:ascii="Times New Roman" w:eastAsia="Times New Roman" w:hAnsi="Times New Roman" w:cs="Times New Roman"/>
        </w:rPr>
      </w:pPr>
      <w:ins w:id="6" w:author="Jia, Emily" w:date="2018-05-21T20:05:00Z">
        <w:r>
          <w:rPr>
            <w:rFonts w:ascii="Times New Roman" w:eastAsia="Times New Roman" w:hAnsi="Times New Roman" w:cs="Times New Roman"/>
          </w:rPr>
          <w:t>Our task assignment assumes that teams participat</w:t>
        </w:r>
        <w:r w:rsidR="00920B6C">
          <w:rPr>
            <w:rFonts w:ascii="Times New Roman" w:eastAsia="Times New Roman" w:hAnsi="Times New Roman" w:cs="Times New Roman"/>
          </w:rPr>
          <w:t xml:space="preserve">e in all tasks assigned to them. However, the </w:t>
        </w:r>
      </w:ins>
      <w:ins w:id="7" w:author="Jia, Emily" w:date="2018-05-21T20:15:00Z">
        <w:r w:rsidR="003450ED">
          <w:rPr>
            <w:rFonts w:ascii="Times New Roman" w:eastAsia="Times New Roman" w:hAnsi="Times New Roman" w:cs="Times New Roman"/>
          </w:rPr>
          <w:t xml:space="preserve">decision between task assignment methods should consider empirical participation rates when assigning additional tasks to teams. See </w:t>
        </w:r>
      </w:ins>
      <w:ins w:id="8" w:author="Jia, Emily" w:date="2018-05-21T20:17:00Z">
        <w:r w:rsidR="00C816EC">
          <w:rPr>
            <w:rFonts w:ascii="Times New Roman" w:eastAsia="Times New Roman" w:hAnsi="Times New Roman" w:cs="Times New Roman"/>
          </w:rPr>
          <w:t xml:space="preserve">“suggestions” </w:t>
        </w:r>
      </w:ins>
      <w:ins w:id="9" w:author="Jia, Emily" w:date="2018-05-21T20:15:00Z">
        <w:r w:rsidR="003450ED">
          <w:rPr>
            <w:rFonts w:ascii="Times New Roman" w:eastAsia="Times New Roman" w:hAnsi="Times New Roman" w:cs="Times New Roman"/>
          </w:rPr>
          <w:t xml:space="preserve">and </w:t>
        </w:r>
      </w:ins>
      <w:ins w:id="10" w:author="Jia, Emily" w:date="2018-05-21T20:17:00Z">
        <w:r w:rsidR="00C816EC">
          <w:rPr>
            <w:rFonts w:ascii="Times New Roman" w:eastAsia="Times New Roman" w:hAnsi="Times New Roman" w:cs="Times New Roman"/>
          </w:rPr>
          <w:t xml:space="preserve">“summary” sections for further discussion.  </w:t>
        </w:r>
      </w:ins>
      <w:ins w:id="11" w:author="Jia, Emily" w:date="2018-05-21T20:15:00Z">
        <w:r w:rsidR="003450ED">
          <w:rPr>
            <w:rFonts w:ascii="Times New Roman" w:eastAsia="Times New Roman" w:hAnsi="Times New Roman" w:cs="Times New Roman"/>
          </w:rPr>
          <w:t xml:space="preserve"> </w:t>
        </w:r>
      </w:ins>
      <w:ins w:id="12" w:author="Jia, Emily" w:date="2018-05-21T20:14:00Z">
        <w:r w:rsidR="003450ED">
          <w:rPr>
            <w:rFonts w:ascii="Times New Roman" w:eastAsia="Times New Roman" w:hAnsi="Times New Roman" w:cs="Times New Roman"/>
          </w:rPr>
          <w:t xml:space="preserve"> </w:t>
        </w:r>
      </w:ins>
      <w:ins w:id="13" w:author="Jia, Emily" w:date="2018-05-21T20:13:00Z">
        <w:r w:rsidR="003450ED">
          <w:rPr>
            <w:rFonts w:ascii="Times New Roman" w:eastAsia="Times New Roman" w:hAnsi="Times New Roman" w:cs="Times New Roman"/>
          </w:rPr>
          <w:t xml:space="preserve"> </w:t>
        </w:r>
      </w:ins>
    </w:p>
    <w:p w14:paraId="2AA50CB8" w14:textId="26649C01" w:rsidR="0018224A" w:rsidRDefault="00FB3878">
      <w:pPr>
        <w:pStyle w:val="Heading2"/>
        <w:rPr>
          <w:rFonts w:ascii="Times New Roman" w:eastAsia="Times New Roman" w:hAnsi="Times New Roman" w:cs="Times New Roman"/>
        </w:rPr>
      </w:pPr>
      <w:bookmarkStart w:id="14" w:name="_ox78b7fk5ttq" w:colFirst="0" w:colLast="0"/>
      <w:bookmarkEnd w:id="14"/>
      <w:r>
        <w:rPr>
          <w:rFonts w:ascii="Times New Roman" w:eastAsia="Times New Roman" w:hAnsi="Times New Roman" w:cs="Times New Roman"/>
        </w:rPr>
        <w:lastRenderedPageBreak/>
        <w:t xml:space="preserve">Assigning Tasks </w:t>
      </w:r>
      <w:r w:rsidR="0065429D">
        <w:rPr>
          <w:rFonts w:ascii="Times New Roman" w:eastAsia="Times New Roman" w:hAnsi="Times New Roman" w:cs="Times New Roman"/>
        </w:rPr>
        <w:t xml:space="preserve">to </w:t>
      </w:r>
      <w:r>
        <w:rPr>
          <w:rFonts w:ascii="Times New Roman" w:eastAsia="Times New Roman" w:hAnsi="Times New Roman" w:cs="Times New Roman"/>
        </w:rPr>
        <w:t>Teams</w:t>
      </w:r>
    </w:p>
    <w:p w14:paraId="18E5B4FB" w14:textId="2CD879FD"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We explore the trade-off between </w:t>
      </w:r>
      <w:r>
        <w:rPr>
          <w:rFonts w:ascii="Times New Roman" w:eastAsia="Times New Roman" w:hAnsi="Times New Roman" w:cs="Times New Roman"/>
          <w:b/>
        </w:rPr>
        <w:t>total skill usage</w:t>
      </w:r>
      <w:r>
        <w:rPr>
          <w:rFonts w:ascii="Times New Roman" w:eastAsia="Times New Roman" w:hAnsi="Times New Roman" w:cs="Times New Roman"/>
        </w:rPr>
        <w:t xml:space="preserve"> and </w:t>
      </w:r>
      <w:r w:rsidR="00E740BF" w:rsidRPr="003E50AE">
        <w:rPr>
          <w:rFonts w:ascii="Times New Roman" w:eastAsia="Times New Roman" w:hAnsi="Times New Roman" w:cs="Times New Roman"/>
          <w:b/>
        </w:rPr>
        <w:t>balance</w:t>
      </w:r>
      <w:r w:rsidR="00E740BF">
        <w:rPr>
          <w:rFonts w:ascii="Times New Roman" w:eastAsia="Times New Roman" w:hAnsi="Times New Roman" w:cs="Times New Roman"/>
        </w:rPr>
        <w:t xml:space="preserve"> </w:t>
      </w:r>
      <w:r>
        <w:rPr>
          <w:rFonts w:ascii="Times New Roman" w:eastAsia="Times New Roman" w:hAnsi="Times New Roman" w:cs="Times New Roman"/>
          <w:b/>
        </w:rPr>
        <w:t>gap</w:t>
      </w:r>
      <w:r>
        <w:rPr>
          <w:rFonts w:ascii="Times New Roman" w:eastAsia="Times New Roman" w:hAnsi="Times New Roman" w:cs="Times New Roman"/>
        </w:rPr>
        <w:t xml:space="preserve"> in our task assignment</w:t>
      </w:r>
      <w:r w:rsidR="00E740BF">
        <w:rPr>
          <w:rFonts w:ascii="Times New Roman" w:eastAsia="Times New Roman" w:hAnsi="Times New Roman" w:cs="Times New Roman"/>
        </w:rPr>
        <w:t xml:space="preserve"> algorithm. The </w:t>
      </w:r>
      <w:r w:rsidR="00FB3878">
        <w:rPr>
          <w:rFonts w:ascii="Times New Roman" w:eastAsia="Times New Roman" w:hAnsi="Times New Roman" w:cs="Times New Roman"/>
        </w:rPr>
        <w:t xml:space="preserve">task assignment </w:t>
      </w:r>
      <w:r w:rsidR="00E740BF">
        <w:rPr>
          <w:rFonts w:ascii="Times New Roman" w:eastAsia="Times New Roman" w:hAnsi="Times New Roman" w:cs="Times New Roman"/>
        </w:rPr>
        <w:t xml:space="preserve">algorithm </w:t>
      </w:r>
      <w:r>
        <w:rPr>
          <w:rFonts w:ascii="Times New Roman" w:eastAsia="Times New Roman" w:hAnsi="Times New Roman" w:cs="Times New Roman"/>
        </w:rPr>
        <w:t>has two steps:</w:t>
      </w:r>
    </w:p>
    <w:p w14:paraId="3F5CB542" w14:textId="07CC98FC" w:rsidR="0018224A" w:rsidRDefault="0065429D">
      <w:pPr>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 xml:space="preserve">Compute </w:t>
      </w:r>
      <w:r w:rsidR="00E740BF">
        <w:rPr>
          <w:rFonts w:ascii="Times New Roman" w:eastAsia="Times New Roman" w:hAnsi="Times New Roman" w:cs="Times New Roman"/>
        </w:rPr>
        <w:t xml:space="preserve">a maximally </w:t>
      </w:r>
      <w:r>
        <w:rPr>
          <w:rFonts w:ascii="Times New Roman" w:eastAsia="Times New Roman" w:hAnsi="Times New Roman" w:cs="Times New Roman"/>
        </w:rPr>
        <w:t xml:space="preserve">balanced </w:t>
      </w:r>
      <w:r w:rsidR="00E740BF">
        <w:rPr>
          <w:rFonts w:ascii="Times New Roman" w:eastAsia="Times New Roman" w:hAnsi="Times New Roman" w:cs="Times New Roman"/>
        </w:rPr>
        <w:t>assignment of new tasks</w:t>
      </w:r>
      <w:r>
        <w:rPr>
          <w:rFonts w:ascii="Times New Roman" w:eastAsia="Times New Roman" w:hAnsi="Times New Roman" w:cs="Times New Roman"/>
        </w:rPr>
        <w:t xml:space="preserve">, which is the assignment that minimizes </w:t>
      </w:r>
      <w:r w:rsidR="00E740BF">
        <w:rPr>
          <w:rFonts w:ascii="Times New Roman" w:eastAsia="Times New Roman" w:hAnsi="Times New Roman" w:cs="Times New Roman"/>
        </w:rPr>
        <w:t xml:space="preserve">the balance </w:t>
      </w:r>
      <w:r>
        <w:rPr>
          <w:rFonts w:ascii="Times New Roman" w:eastAsia="Times New Roman" w:hAnsi="Times New Roman" w:cs="Times New Roman"/>
        </w:rPr>
        <w:t>gap</w:t>
      </w:r>
      <w:r w:rsidR="00FB3878">
        <w:rPr>
          <w:rFonts w:ascii="Times New Roman" w:eastAsia="Times New Roman" w:hAnsi="Times New Roman" w:cs="Times New Roman"/>
        </w:rPr>
        <w:t xml:space="preserve"> given the new tasks and the current assignment</w:t>
      </w:r>
      <w:r>
        <w:rPr>
          <w:rFonts w:ascii="Times New Roman" w:eastAsia="Times New Roman" w:hAnsi="Times New Roman" w:cs="Times New Roman"/>
        </w:rPr>
        <w:t xml:space="preserve">. </w:t>
      </w:r>
    </w:p>
    <w:p w14:paraId="62A28808" w14:textId="3D5E0161" w:rsidR="0018224A" w:rsidRDefault="00E740BF">
      <w:pPr>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 xml:space="preserve">Maximize expertise subject to balance: here, we can vary the amount by which the optimal balance gap is relaxed, maximizing </w:t>
      </w:r>
      <w:r w:rsidR="0065429D">
        <w:rPr>
          <w:rFonts w:ascii="Times New Roman" w:eastAsia="Times New Roman" w:hAnsi="Times New Roman" w:cs="Times New Roman"/>
        </w:rPr>
        <w:t>skill usage</w:t>
      </w:r>
      <w:r>
        <w:rPr>
          <w:rFonts w:ascii="Times New Roman" w:eastAsia="Times New Roman" w:hAnsi="Times New Roman" w:cs="Times New Roman"/>
        </w:rPr>
        <w:t xml:space="preserve"> subject to this constraint</w:t>
      </w:r>
      <w:r w:rsidR="0065429D">
        <w:rPr>
          <w:rFonts w:ascii="Times New Roman" w:eastAsia="Times New Roman" w:hAnsi="Times New Roman" w:cs="Times New Roman"/>
        </w:rPr>
        <w:t>.</w:t>
      </w:r>
    </w:p>
    <w:p w14:paraId="104979B2" w14:textId="77777777" w:rsidR="0018224A" w:rsidRDefault="0018224A">
      <w:pPr>
        <w:rPr>
          <w:rFonts w:ascii="Times New Roman" w:eastAsia="Times New Roman" w:hAnsi="Times New Roman" w:cs="Times New Roman"/>
        </w:rPr>
      </w:pPr>
    </w:p>
    <w:p w14:paraId="6DCE4C85" w14:textId="66FBE0ED" w:rsidR="0018224A" w:rsidRDefault="00E740BF">
      <w:pPr>
        <w:rPr>
          <w:rFonts w:ascii="Times New Roman" w:eastAsia="Times New Roman" w:hAnsi="Times New Roman" w:cs="Times New Roman"/>
        </w:rPr>
      </w:pPr>
      <w:r>
        <w:rPr>
          <w:rFonts w:ascii="Times New Roman" w:eastAsia="Times New Roman" w:hAnsi="Times New Roman" w:cs="Times New Roman"/>
        </w:rPr>
        <w:t xml:space="preserve">We refer to the </w:t>
      </w:r>
      <w:r w:rsidR="00FB3878">
        <w:rPr>
          <w:rFonts w:ascii="Times New Roman" w:eastAsia="Times New Roman" w:hAnsi="Times New Roman" w:cs="Times New Roman"/>
        </w:rPr>
        <w:t xml:space="preserve">resulting </w:t>
      </w:r>
      <w:r>
        <w:rPr>
          <w:rFonts w:ascii="Times New Roman" w:eastAsia="Times New Roman" w:hAnsi="Times New Roman" w:cs="Times New Roman"/>
        </w:rPr>
        <w:t xml:space="preserve">assignment as the “expert assignment.” </w:t>
      </w:r>
      <w:r w:rsidR="0065429D">
        <w:rPr>
          <w:rFonts w:ascii="Times New Roman" w:eastAsia="Times New Roman" w:hAnsi="Times New Roman" w:cs="Times New Roman"/>
        </w:rPr>
        <w:t xml:space="preserve">Granting the expert assignment more freedom in </w:t>
      </w:r>
      <w:r>
        <w:rPr>
          <w:rFonts w:ascii="Times New Roman" w:eastAsia="Times New Roman" w:hAnsi="Times New Roman" w:cs="Times New Roman"/>
        </w:rPr>
        <w:t xml:space="preserve">balance </w:t>
      </w:r>
      <w:r w:rsidR="0065429D">
        <w:rPr>
          <w:rFonts w:ascii="Times New Roman" w:eastAsia="Times New Roman" w:hAnsi="Times New Roman" w:cs="Times New Roman"/>
        </w:rPr>
        <w:t>gap should increase total skill usage</w:t>
      </w:r>
      <w:r w:rsidR="0065429D">
        <w:rPr>
          <w:rFonts w:ascii="Times New Roman" w:eastAsia="Times New Roman" w:hAnsi="Times New Roman" w:cs="Times New Roman"/>
          <w:b/>
        </w:rPr>
        <w:t>.</w:t>
      </w:r>
      <w:r w:rsidR="0065429D">
        <w:rPr>
          <w:rFonts w:ascii="Times New Roman" w:eastAsia="Times New Roman" w:hAnsi="Times New Roman" w:cs="Times New Roman"/>
        </w:rPr>
        <w:t xml:space="preserve"> We explore what happens when we directly increase</w:t>
      </w:r>
      <w:r>
        <w:rPr>
          <w:rFonts w:ascii="Times New Roman" w:eastAsia="Times New Roman" w:hAnsi="Times New Roman" w:cs="Times New Roman"/>
        </w:rPr>
        <w:t xml:space="preserve"> balance</w:t>
      </w:r>
      <w:r w:rsidR="0065429D">
        <w:rPr>
          <w:rFonts w:ascii="Times New Roman" w:eastAsia="Times New Roman" w:hAnsi="Times New Roman" w:cs="Times New Roman"/>
        </w:rPr>
        <w:t xml:space="preserve"> gap in the expert </w:t>
      </w:r>
      <w:r>
        <w:rPr>
          <w:rFonts w:ascii="Times New Roman" w:eastAsia="Times New Roman" w:hAnsi="Times New Roman" w:cs="Times New Roman"/>
        </w:rPr>
        <w:t>assignment, as well as explore the effect of b</w:t>
      </w:r>
      <w:r w:rsidR="0065429D">
        <w:rPr>
          <w:rFonts w:ascii="Times New Roman" w:eastAsia="Times New Roman" w:hAnsi="Times New Roman" w:cs="Times New Roman"/>
        </w:rPr>
        <w:t xml:space="preserve">atching multiple days’ assignments together. </w:t>
      </w:r>
    </w:p>
    <w:p w14:paraId="1E5A86A0" w14:textId="77777777" w:rsidR="0018224A" w:rsidRDefault="0018224A">
      <w:pPr>
        <w:rPr>
          <w:rFonts w:ascii="Times New Roman" w:eastAsia="Times New Roman" w:hAnsi="Times New Roman" w:cs="Times New Roman"/>
        </w:rPr>
      </w:pPr>
    </w:p>
    <w:p w14:paraId="11EB68CB" w14:textId="230F0C8C" w:rsidR="0018224A" w:rsidRDefault="0065429D">
      <w:pPr>
        <w:rPr>
          <w:rFonts w:ascii="Times New Roman" w:eastAsia="Times New Roman" w:hAnsi="Times New Roman" w:cs="Times New Roman"/>
        </w:rPr>
      </w:pPr>
      <w:r>
        <w:rPr>
          <w:rFonts w:ascii="Times New Roman" w:eastAsia="Times New Roman" w:hAnsi="Times New Roman" w:cs="Times New Roman"/>
        </w:rPr>
        <w:t>Details on the</w:t>
      </w:r>
      <w:r w:rsidR="00E740BF">
        <w:rPr>
          <w:rFonts w:ascii="Times New Roman" w:eastAsia="Times New Roman" w:hAnsi="Times New Roman" w:cs="Times New Roman"/>
        </w:rPr>
        <w:t xml:space="preserve"> integer programming formulations for the</w:t>
      </w:r>
      <w:r>
        <w:rPr>
          <w:rFonts w:ascii="Times New Roman" w:eastAsia="Times New Roman" w:hAnsi="Times New Roman" w:cs="Times New Roman"/>
        </w:rPr>
        <w:t xml:space="preserve"> </w:t>
      </w:r>
      <w:r w:rsidR="00E740BF">
        <w:rPr>
          <w:rFonts w:ascii="Times New Roman" w:eastAsia="Times New Roman" w:hAnsi="Times New Roman" w:cs="Times New Roman"/>
        </w:rPr>
        <w:t>“</w:t>
      </w:r>
      <w:r>
        <w:rPr>
          <w:rFonts w:ascii="Times New Roman" w:eastAsia="Times New Roman" w:hAnsi="Times New Roman" w:cs="Times New Roman"/>
        </w:rPr>
        <w:t>balanced</w:t>
      </w:r>
      <w:r w:rsidR="00E740BF">
        <w:rPr>
          <w:rFonts w:ascii="Times New Roman" w:eastAsia="Times New Roman" w:hAnsi="Times New Roman" w:cs="Times New Roman"/>
        </w:rPr>
        <w:t>”</w:t>
      </w:r>
      <w:r>
        <w:rPr>
          <w:rFonts w:ascii="Times New Roman" w:eastAsia="Times New Roman" w:hAnsi="Times New Roman" w:cs="Times New Roman"/>
        </w:rPr>
        <w:t xml:space="preserve"> and </w:t>
      </w:r>
      <w:r w:rsidR="00E740BF">
        <w:rPr>
          <w:rFonts w:ascii="Times New Roman" w:eastAsia="Times New Roman" w:hAnsi="Times New Roman" w:cs="Times New Roman"/>
        </w:rPr>
        <w:t>“</w:t>
      </w:r>
      <w:r>
        <w:rPr>
          <w:rFonts w:ascii="Times New Roman" w:eastAsia="Times New Roman" w:hAnsi="Times New Roman" w:cs="Times New Roman"/>
        </w:rPr>
        <w:t>expert</w:t>
      </w:r>
      <w:r w:rsidR="00E740BF">
        <w:rPr>
          <w:rFonts w:ascii="Times New Roman" w:eastAsia="Times New Roman" w:hAnsi="Times New Roman" w:cs="Times New Roman"/>
        </w:rPr>
        <w:t xml:space="preserve"> assignment”</w:t>
      </w:r>
      <w:r>
        <w:rPr>
          <w:rFonts w:ascii="Times New Roman" w:eastAsia="Times New Roman" w:hAnsi="Times New Roman" w:cs="Times New Roman"/>
        </w:rPr>
        <w:t xml:space="preserve"> </w:t>
      </w:r>
      <w:r w:rsidR="00E740BF">
        <w:rPr>
          <w:rFonts w:ascii="Times New Roman" w:eastAsia="Times New Roman" w:hAnsi="Times New Roman" w:cs="Times New Roman"/>
        </w:rPr>
        <w:t xml:space="preserve">problems </w:t>
      </w:r>
      <w:r>
        <w:rPr>
          <w:rFonts w:ascii="Times New Roman" w:eastAsia="Times New Roman" w:hAnsi="Times New Roman" w:cs="Times New Roman"/>
        </w:rPr>
        <w:t>can be found in the Jan</w:t>
      </w:r>
      <w:r w:rsidR="00E740BF">
        <w:rPr>
          <w:rFonts w:ascii="Times New Roman" w:eastAsia="Times New Roman" w:hAnsi="Times New Roman" w:cs="Times New Roman"/>
        </w:rPr>
        <w:t xml:space="preserve">uary </w:t>
      </w:r>
      <w:r>
        <w:rPr>
          <w:rFonts w:ascii="Times New Roman" w:eastAsia="Times New Roman" w:hAnsi="Times New Roman" w:cs="Times New Roman"/>
        </w:rPr>
        <w:t>2018 Milestone</w:t>
      </w:r>
      <w:r w:rsidR="00E740BF">
        <w:rPr>
          <w:rFonts w:ascii="Times New Roman" w:eastAsia="Times New Roman" w:hAnsi="Times New Roman" w:cs="Times New Roman"/>
        </w:rPr>
        <w:t xml:space="preserve"> report</w:t>
      </w:r>
      <w:r>
        <w:rPr>
          <w:rFonts w:ascii="Times New Roman" w:eastAsia="Times New Roman" w:hAnsi="Times New Roman" w:cs="Times New Roman"/>
        </w:rPr>
        <w:t xml:space="preserve">. </w:t>
      </w:r>
      <w:r w:rsidR="00E740BF">
        <w:rPr>
          <w:rFonts w:ascii="Times New Roman" w:eastAsia="Times New Roman" w:hAnsi="Times New Roman" w:cs="Times New Roman"/>
        </w:rPr>
        <w:t xml:space="preserve">The solve time of these IPs is small---  </w:t>
      </w:r>
      <w:r>
        <w:rPr>
          <w:rFonts w:ascii="Times New Roman" w:eastAsia="Times New Roman" w:hAnsi="Times New Roman" w:cs="Times New Roman"/>
        </w:rPr>
        <w:t xml:space="preserve">under a minute </w:t>
      </w:r>
      <w:r w:rsidR="00E740BF">
        <w:rPr>
          <w:rFonts w:ascii="Times New Roman" w:eastAsia="Times New Roman" w:hAnsi="Times New Roman" w:cs="Times New Roman"/>
        </w:rPr>
        <w:t>even for assigning all tasks over the</w:t>
      </w:r>
      <w:r>
        <w:rPr>
          <w:rFonts w:ascii="Times New Roman" w:eastAsia="Times New Roman" w:hAnsi="Times New Roman" w:cs="Times New Roman"/>
        </w:rPr>
        <w:t xml:space="preserve"> </w:t>
      </w:r>
      <w:r w:rsidR="00E740BF">
        <w:rPr>
          <w:rFonts w:ascii="Times New Roman" w:eastAsia="Times New Roman" w:hAnsi="Times New Roman" w:cs="Times New Roman"/>
        </w:rPr>
        <w:t xml:space="preserve">complete </w:t>
      </w:r>
      <w:r>
        <w:rPr>
          <w:rFonts w:ascii="Times New Roman" w:eastAsia="Times New Roman" w:hAnsi="Times New Roman" w:cs="Times New Roman"/>
        </w:rPr>
        <w:t xml:space="preserve">assignment period (180 days). </w:t>
      </w:r>
    </w:p>
    <w:p w14:paraId="0F1FDDDC" w14:textId="10FDE711" w:rsidR="0018224A" w:rsidRDefault="0065429D">
      <w:pPr>
        <w:pStyle w:val="Heading2"/>
        <w:rPr>
          <w:rFonts w:ascii="Times New Roman" w:eastAsia="Times New Roman" w:hAnsi="Times New Roman" w:cs="Times New Roman"/>
        </w:rPr>
      </w:pPr>
      <w:bookmarkStart w:id="15" w:name="_v39qqy5mcgw8" w:colFirst="0" w:colLast="0"/>
      <w:bookmarkEnd w:id="15"/>
      <w:r>
        <w:rPr>
          <w:rFonts w:ascii="Times New Roman" w:eastAsia="Times New Roman" w:hAnsi="Times New Roman" w:cs="Times New Roman"/>
        </w:rPr>
        <w:t xml:space="preserve">Increasing </w:t>
      </w:r>
      <w:r w:rsidR="00E740BF">
        <w:rPr>
          <w:rFonts w:ascii="Times New Roman" w:eastAsia="Times New Roman" w:hAnsi="Times New Roman" w:cs="Times New Roman"/>
        </w:rPr>
        <w:t xml:space="preserve">the </w:t>
      </w:r>
      <w:r w:rsidR="00FB3878">
        <w:rPr>
          <w:rFonts w:ascii="Times New Roman" w:eastAsia="Times New Roman" w:hAnsi="Times New Roman" w:cs="Times New Roman"/>
        </w:rPr>
        <w:t>B</w:t>
      </w:r>
      <w:r w:rsidR="00E740BF">
        <w:rPr>
          <w:rFonts w:ascii="Times New Roman" w:eastAsia="Times New Roman" w:hAnsi="Times New Roman" w:cs="Times New Roman"/>
        </w:rPr>
        <w:t xml:space="preserve">alance </w:t>
      </w:r>
      <w:r>
        <w:rPr>
          <w:rFonts w:ascii="Times New Roman" w:eastAsia="Times New Roman" w:hAnsi="Times New Roman" w:cs="Times New Roman"/>
        </w:rPr>
        <w:t xml:space="preserve">gap in the </w:t>
      </w:r>
      <w:r w:rsidR="00FB3878">
        <w:rPr>
          <w:rFonts w:ascii="Times New Roman" w:eastAsia="Times New Roman" w:hAnsi="Times New Roman" w:cs="Times New Roman"/>
        </w:rPr>
        <w:t>Expert A</w:t>
      </w:r>
      <w:r w:rsidR="00E740BF">
        <w:rPr>
          <w:rFonts w:ascii="Times New Roman" w:eastAsia="Times New Roman" w:hAnsi="Times New Roman" w:cs="Times New Roman"/>
        </w:rPr>
        <w:t>ssignment</w:t>
      </w:r>
    </w:p>
    <w:p w14:paraId="548EF78B" w14:textId="121021C0"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Suppose the </w:t>
      </w:r>
      <w:r w:rsidR="00FB3878">
        <w:rPr>
          <w:rFonts w:ascii="Times New Roman" w:eastAsia="Times New Roman" w:hAnsi="Times New Roman" w:cs="Times New Roman"/>
        </w:rPr>
        <w:t xml:space="preserve">optimally </w:t>
      </w:r>
      <w:r>
        <w:rPr>
          <w:rFonts w:ascii="Times New Roman" w:eastAsia="Times New Roman" w:hAnsi="Times New Roman" w:cs="Times New Roman"/>
        </w:rPr>
        <w:t xml:space="preserve">balanced solution results in </w:t>
      </w:r>
      <w:r w:rsidR="00FB3878">
        <w:rPr>
          <w:rFonts w:ascii="Times New Roman" w:eastAsia="Times New Roman" w:hAnsi="Times New Roman" w:cs="Times New Roman"/>
        </w:rPr>
        <w:t xml:space="preserve">a </w:t>
      </w:r>
      <w:r>
        <w:rPr>
          <w:rFonts w:ascii="Times New Roman" w:eastAsia="Times New Roman" w:hAnsi="Times New Roman" w:cs="Times New Roman"/>
        </w:rPr>
        <w:t xml:space="preserve">total task assignment </w:t>
      </w:r>
      <w:r w:rsidR="00FB3878">
        <w:rPr>
          <w:rFonts w:ascii="Times New Roman" w:eastAsia="Times New Roman" w:hAnsi="Times New Roman" w:cs="Times New Roman"/>
        </w:rPr>
        <w:t xml:space="preserve">with </w:t>
      </w:r>
      <w:r>
        <w:rPr>
          <w:rFonts w:ascii="Times New Roman" w:eastAsia="Times New Roman" w:hAnsi="Times New Roman" w:cs="Times New Roman"/>
        </w:rPr>
        <w:t xml:space="preserve">between </w:t>
      </w:r>
      <w:r>
        <w:rPr>
          <w:rFonts w:ascii="Times New Roman" w:eastAsia="Times New Roman" w:hAnsi="Times New Roman" w:cs="Times New Roman"/>
          <w:i/>
        </w:rPr>
        <w:t>MIN</w:t>
      </w:r>
      <w:r>
        <w:rPr>
          <w:rFonts w:ascii="Times New Roman" w:eastAsia="Times New Roman" w:hAnsi="Times New Roman" w:cs="Times New Roman"/>
        </w:rPr>
        <w:t xml:space="preserve"> and </w:t>
      </w:r>
      <w:r>
        <w:rPr>
          <w:rFonts w:ascii="Times New Roman" w:eastAsia="Times New Roman" w:hAnsi="Times New Roman" w:cs="Times New Roman"/>
          <w:i/>
        </w:rPr>
        <w:t xml:space="preserve">MAX </w:t>
      </w:r>
      <w:r w:rsidR="00FB3878" w:rsidRPr="004E78C7">
        <w:rPr>
          <w:rFonts w:ascii="Times New Roman" w:eastAsia="Times New Roman" w:hAnsi="Times New Roman" w:cs="Times New Roman"/>
        </w:rPr>
        <w:t>tasks</w:t>
      </w:r>
      <w:r w:rsidR="00FB3878">
        <w:rPr>
          <w:rFonts w:ascii="Times New Roman" w:eastAsia="Times New Roman" w:hAnsi="Times New Roman" w:cs="Times New Roman"/>
          <w:i/>
        </w:rPr>
        <w:t xml:space="preserve"> </w:t>
      </w:r>
      <w:r>
        <w:rPr>
          <w:rFonts w:ascii="Times New Roman" w:eastAsia="Times New Roman" w:hAnsi="Times New Roman" w:cs="Times New Roman"/>
        </w:rPr>
        <w:t xml:space="preserve">per team. Then in the expert assignment, we can enforce a total task assignment between </w:t>
      </w:r>
      <w:r>
        <w:rPr>
          <w:rFonts w:ascii="Times New Roman" w:eastAsia="Times New Roman" w:hAnsi="Times New Roman" w:cs="Times New Roman"/>
          <w:i/>
        </w:rPr>
        <w:t>MIN-a</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MAX+b</w:t>
      </w:r>
      <w:proofErr w:type="spellEnd"/>
      <w:r>
        <w:rPr>
          <w:rFonts w:ascii="Times New Roman" w:eastAsia="Times New Roman" w:hAnsi="Times New Roman" w:cs="Times New Roman"/>
        </w:rPr>
        <w:t xml:space="preserve"> per team</w:t>
      </w:r>
      <w:r w:rsidR="008D3F5A">
        <w:rPr>
          <w:rFonts w:ascii="Times New Roman" w:eastAsia="Times New Roman" w:hAnsi="Times New Roman" w:cs="Times New Roman"/>
        </w:rPr>
        <w:t>,</w:t>
      </w:r>
      <w:r>
        <w:rPr>
          <w:rFonts w:ascii="Times New Roman" w:eastAsia="Times New Roman" w:hAnsi="Times New Roman" w:cs="Times New Roman"/>
        </w:rPr>
        <w:t xml:space="preserve"> for </w:t>
      </w:r>
      <w:r w:rsidR="008D3F5A">
        <w:rPr>
          <w:rFonts w:ascii="Times New Roman" w:eastAsia="Times New Roman" w:hAnsi="Times New Roman" w:cs="Times New Roman"/>
        </w:rPr>
        <w:t xml:space="preserve">a particular choice of parameters </w:t>
      </w:r>
      <w:r>
        <w:rPr>
          <w:rFonts w:ascii="Times New Roman" w:eastAsia="Times New Roman" w:hAnsi="Times New Roman" w:cs="Times New Roman"/>
          <w:i/>
        </w:rPr>
        <w:t>a</w:t>
      </w:r>
      <w:r>
        <w:rPr>
          <w:rFonts w:ascii="Times New Roman" w:eastAsia="Times New Roman" w:hAnsi="Times New Roman" w:cs="Times New Roman"/>
        </w:rPr>
        <w:t xml:space="preserve"> and </w:t>
      </w:r>
      <w:r>
        <w:rPr>
          <w:rFonts w:ascii="Times New Roman" w:eastAsia="Times New Roman" w:hAnsi="Times New Roman" w:cs="Times New Roman"/>
          <w:i/>
        </w:rPr>
        <w:t>b</w:t>
      </w:r>
      <w:r>
        <w:rPr>
          <w:rFonts w:ascii="Times New Roman" w:eastAsia="Times New Roman" w:hAnsi="Times New Roman" w:cs="Times New Roman"/>
        </w:rPr>
        <w:t xml:space="preserve">. Varying both </w:t>
      </w:r>
      <w:proofErr w:type="spellStart"/>
      <w:r>
        <w:rPr>
          <w:rFonts w:ascii="Times New Roman" w:eastAsia="Times New Roman" w:hAnsi="Times New Roman" w:cs="Times New Roman"/>
          <w:i/>
        </w:rPr>
        <w:t>a+b</w:t>
      </w:r>
      <w:proofErr w:type="spellEnd"/>
      <w:r>
        <w:rPr>
          <w:rFonts w:ascii="Times New Roman" w:eastAsia="Times New Roman" w:hAnsi="Times New Roman" w:cs="Times New Roman"/>
        </w:rPr>
        <w:t xml:space="preserve"> (</w:t>
      </w:r>
      <w:r w:rsidR="001D5A96">
        <w:rPr>
          <w:rFonts w:ascii="Times New Roman" w:eastAsia="Times New Roman" w:hAnsi="Times New Roman" w:cs="Times New Roman"/>
        </w:rPr>
        <w:t xml:space="preserve">the </w:t>
      </w:r>
      <w:r>
        <w:rPr>
          <w:rFonts w:ascii="Times New Roman" w:eastAsia="Times New Roman" w:hAnsi="Times New Roman" w:cs="Times New Roman"/>
        </w:rPr>
        <w:t xml:space="preserve">total slack in </w:t>
      </w:r>
      <w:r w:rsidR="00683078">
        <w:rPr>
          <w:rFonts w:ascii="Times New Roman" w:eastAsia="Times New Roman" w:hAnsi="Times New Roman" w:cs="Times New Roman"/>
        </w:rPr>
        <w:t xml:space="preserve">balance </w:t>
      </w:r>
      <w:r>
        <w:rPr>
          <w:rFonts w:ascii="Times New Roman" w:eastAsia="Times New Roman" w:hAnsi="Times New Roman" w:cs="Times New Roman"/>
        </w:rPr>
        <w:t xml:space="preserve">gap) and </w:t>
      </w:r>
      <w:r>
        <w:rPr>
          <w:rFonts w:ascii="Times New Roman" w:eastAsia="Times New Roman" w:hAnsi="Times New Roman" w:cs="Times New Roman"/>
          <w:i/>
        </w:rPr>
        <w:t>a,</w:t>
      </w:r>
      <w:r w:rsidR="001D5A96">
        <w:rPr>
          <w:rFonts w:ascii="Times New Roman" w:eastAsia="Times New Roman" w:hAnsi="Times New Roman" w:cs="Times New Roman"/>
          <w:i/>
        </w:rPr>
        <w:t xml:space="preserve"> </w:t>
      </w:r>
      <w:r>
        <w:rPr>
          <w:rFonts w:ascii="Times New Roman" w:eastAsia="Times New Roman" w:hAnsi="Times New Roman" w:cs="Times New Roman"/>
          <w:i/>
        </w:rPr>
        <w:t>b</w:t>
      </w:r>
      <w:r>
        <w:rPr>
          <w:rFonts w:ascii="Times New Roman" w:eastAsia="Times New Roman" w:hAnsi="Times New Roman" w:cs="Times New Roman"/>
        </w:rPr>
        <w:t xml:space="preserve"> individually </w:t>
      </w:r>
      <w:r w:rsidR="00FB3878">
        <w:rPr>
          <w:rFonts w:ascii="Times New Roman" w:eastAsia="Times New Roman" w:hAnsi="Times New Roman" w:cs="Times New Roman"/>
        </w:rPr>
        <w:t xml:space="preserve">changes </w:t>
      </w:r>
      <w:r w:rsidR="001D5A96">
        <w:rPr>
          <w:rFonts w:ascii="Times New Roman" w:eastAsia="Times New Roman" w:hAnsi="Times New Roman" w:cs="Times New Roman"/>
        </w:rPr>
        <w:t>the</w:t>
      </w:r>
      <w:r w:rsidR="00FB3878">
        <w:rPr>
          <w:rFonts w:ascii="Times New Roman" w:eastAsia="Times New Roman" w:hAnsi="Times New Roman" w:cs="Times New Roman"/>
        </w:rPr>
        <w:t xml:space="preserve"> tradeoff between the</w:t>
      </w:r>
      <w:r w:rsidR="001D5A96">
        <w:rPr>
          <w:rFonts w:ascii="Times New Roman" w:eastAsia="Times New Roman" w:hAnsi="Times New Roman" w:cs="Times New Roman"/>
        </w:rPr>
        <w:t xml:space="preserve"> </w:t>
      </w:r>
      <w:r>
        <w:rPr>
          <w:rFonts w:ascii="Times New Roman" w:eastAsia="Times New Roman" w:hAnsi="Times New Roman" w:cs="Times New Roman"/>
        </w:rPr>
        <w:t xml:space="preserve">average </w:t>
      </w:r>
      <w:r w:rsidR="004E78C7">
        <w:rPr>
          <w:rFonts w:ascii="Times New Roman" w:eastAsia="Times New Roman" w:hAnsi="Times New Roman" w:cs="Times New Roman"/>
        </w:rPr>
        <w:t xml:space="preserve">balance </w:t>
      </w:r>
      <w:r>
        <w:rPr>
          <w:rFonts w:ascii="Times New Roman" w:eastAsia="Times New Roman" w:hAnsi="Times New Roman" w:cs="Times New Roman"/>
        </w:rPr>
        <w:t xml:space="preserve">gap/day and </w:t>
      </w:r>
      <w:r w:rsidR="001D5A96">
        <w:rPr>
          <w:rFonts w:ascii="Times New Roman" w:eastAsia="Times New Roman" w:hAnsi="Times New Roman" w:cs="Times New Roman"/>
        </w:rPr>
        <w:t xml:space="preserve">the </w:t>
      </w:r>
      <w:r>
        <w:rPr>
          <w:rFonts w:ascii="Times New Roman" w:eastAsia="Times New Roman" w:hAnsi="Times New Roman" w:cs="Times New Roman"/>
        </w:rPr>
        <w:t>total skill use/day.</w:t>
      </w:r>
    </w:p>
    <w:p w14:paraId="0BBB794C" w14:textId="77777777" w:rsidR="0018224A" w:rsidRDefault="0018224A">
      <w:pPr>
        <w:rPr>
          <w:rFonts w:ascii="Times New Roman" w:eastAsia="Times New Roman" w:hAnsi="Times New Roman" w:cs="Times New Roman"/>
        </w:rPr>
      </w:pPr>
    </w:p>
    <w:p w14:paraId="32291E5E" w14:textId="0FEB7794"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For every pair of positive integers </w:t>
      </w:r>
      <w:proofErr w:type="spellStart"/>
      <w:r>
        <w:rPr>
          <w:rFonts w:ascii="Times New Roman" w:eastAsia="Times New Roman" w:hAnsi="Times New Roman" w:cs="Times New Roman"/>
          <w:i/>
        </w:rPr>
        <w:t>a,b</w:t>
      </w:r>
      <w:proofErr w:type="spellEnd"/>
      <w:r>
        <w:rPr>
          <w:rFonts w:ascii="Times New Roman" w:eastAsia="Times New Roman" w:hAnsi="Times New Roman" w:cs="Times New Roman"/>
        </w:rPr>
        <w:t xml:space="preserve"> satisfying </w:t>
      </w:r>
      <w:r>
        <w:rPr>
          <w:rFonts w:ascii="Times New Roman" w:eastAsia="Times New Roman" w:hAnsi="Times New Roman" w:cs="Times New Roman"/>
          <w:i/>
        </w:rPr>
        <w:t xml:space="preserve">1 &lt; </w:t>
      </w:r>
      <w:proofErr w:type="spellStart"/>
      <w:r>
        <w:rPr>
          <w:rFonts w:ascii="Times New Roman" w:eastAsia="Times New Roman" w:hAnsi="Times New Roman" w:cs="Times New Roman"/>
          <w:i/>
        </w:rPr>
        <w:t>a+b</w:t>
      </w:r>
      <w:proofErr w:type="spellEnd"/>
      <w:r>
        <w:rPr>
          <w:rFonts w:ascii="Times New Roman" w:eastAsia="Times New Roman" w:hAnsi="Times New Roman" w:cs="Times New Roman"/>
          <w:i/>
        </w:rPr>
        <w:t xml:space="preserve"> &lt; 7, </w:t>
      </w:r>
      <w:r>
        <w:rPr>
          <w:rFonts w:ascii="Times New Roman" w:eastAsia="Times New Roman" w:hAnsi="Times New Roman" w:cs="Times New Roman"/>
        </w:rPr>
        <w:t>we ran 20 trials of daily task assignment</w:t>
      </w:r>
      <w:r w:rsidR="001D5A96">
        <w:rPr>
          <w:rFonts w:ascii="Times New Roman" w:eastAsia="Times New Roman" w:hAnsi="Times New Roman" w:cs="Times New Roman"/>
        </w:rPr>
        <w:t>,</w:t>
      </w:r>
      <w:r>
        <w:rPr>
          <w:rFonts w:ascii="Times New Roman" w:eastAsia="Times New Roman" w:hAnsi="Times New Roman" w:cs="Times New Roman"/>
        </w:rPr>
        <w:t xml:space="preserve"> and found </w:t>
      </w:r>
      <w:r w:rsidR="00683078">
        <w:rPr>
          <w:rFonts w:ascii="Times New Roman" w:eastAsia="Times New Roman" w:hAnsi="Times New Roman" w:cs="Times New Roman"/>
        </w:rPr>
        <w:t xml:space="preserve">the expected tradeoff between balance gap and total skill usage </w:t>
      </w:r>
      <w:r>
        <w:rPr>
          <w:rFonts w:ascii="Times New Roman" w:eastAsia="Times New Roman" w:hAnsi="Times New Roman" w:cs="Times New Roman"/>
        </w:rPr>
        <w:t xml:space="preserve"> (Fig 1). Higher </w:t>
      </w:r>
      <w:proofErr w:type="spellStart"/>
      <w:r>
        <w:rPr>
          <w:rFonts w:ascii="Times New Roman" w:eastAsia="Times New Roman" w:hAnsi="Times New Roman" w:cs="Times New Roman"/>
          <w:i/>
        </w:rPr>
        <w:t>a+b</w:t>
      </w:r>
      <w:proofErr w:type="spellEnd"/>
      <w:r>
        <w:rPr>
          <w:rFonts w:ascii="Times New Roman" w:eastAsia="Times New Roman" w:hAnsi="Times New Roman" w:cs="Times New Roman"/>
        </w:rPr>
        <w:t xml:space="preserve"> (total slack) results in higher </w:t>
      </w:r>
      <w:r w:rsidR="00683078">
        <w:rPr>
          <w:rFonts w:ascii="Times New Roman" w:eastAsia="Times New Roman" w:hAnsi="Times New Roman" w:cs="Times New Roman"/>
        </w:rPr>
        <w:t xml:space="preserve">balance </w:t>
      </w:r>
      <w:r>
        <w:rPr>
          <w:rFonts w:ascii="Times New Roman" w:eastAsia="Times New Roman" w:hAnsi="Times New Roman" w:cs="Times New Roman"/>
        </w:rPr>
        <w:t xml:space="preserve">gap and </w:t>
      </w:r>
      <w:r w:rsidR="00683078">
        <w:rPr>
          <w:rFonts w:ascii="Times New Roman" w:eastAsia="Times New Roman" w:hAnsi="Times New Roman" w:cs="Times New Roman"/>
        </w:rPr>
        <w:t xml:space="preserve">higher total </w:t>
      </w:r>
      <w:r>
        <w:rPr>
          <w:rFonts w:ascii="Times New Roman" w:eastAsia="Times New Roman" w:hAnsi="Times New Roman" w:cs="Times New Roman"/>
        </w:rPr>
        <w:t>skill</w:t>
      </w:r>
      <w:r w:rsidR="00683078">
        <w:rPr>
          <w:rFonts w:ascii="Times New Roman" w:eastAsia="Times New Roman" w:hAnsi="Times New Roman" w:cs="Times New Roman"/>
        </w:rPr>
        <w:t xml:space="preserve"> usage</w:t>
      </w:r>
      <w:r>
        <w:rPr>
          <w:rFonts w:ascii="Times New Roman" w:eastAsia="Times New Roman" w:hAnsi="Times New Roman" w:cs="Times New Roman"/>
        </w:rPr>
        <w:t xml:space="preserve">. If </w:t>
      </w:r>
      <w:proofErr w:type="spellStart"/>
      <w:r>
        <w:rPr>
          <w:rFonts w:ascii="Times New Roman" w:eastAsia="Times New Roman" w:hAnsi="Times New Roman" w:cs="Times New Roman"/>
          <w:i/>
        </w:rPr>
        <w:t>a+b</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is fixed, then </w:t>
      </w:r>
      <w:r w:rsidR="00683078">
        <w:rPr>
          <w:rFonts w:ascii="Times New Roman" w:eastAsia="Times New Roman" w:hAnsi="Times New Roman" w:cs="Times New Roman"/>
        </w:rPr>
        <w:t xml:space="preserve">the simulation results also show that </w:t>
      </w:r>
      <w:r>
        <w:rPr>
          <w:rFonts w:ascii="Times New Roman" w:eastAsia="Times New Roman" w:hAnsi="Times New Roman" w:cs="Times New Roman"/>
        </w:rPr>
        <w:t xml:space="preserve">having </w:t>
      </w:r>
      <w:r>
        <w:rPr>
          <w:rFonts w:ascii="Times New Roman" w:eastAsia="Times New Roman" w:hAnsi="Times New Roman" w:cs="Times New Roman"/>
          <w:i/>
        </w:rPr>
        <w:t>a,</w:t>
      </w:r>
      <w:r w:rsidR="00683078">
        <w:rPr>
          <w:rFonts w:ascii="Times New Roman" w:eastAsia="Times New Roman" w:hAnsi="Times New Roman" w:cs="Times New Roman"/>
          <w:i/>
        </w:rPr>
        <w:t xml:space="preserve"> </w:t>
      </w:r>
      <w:r>
        <w:rPr>
          <w:rFonts w:ascii="Times New Roman" w:eastAsia="Times New Roman" w:hAnsi="Times New Roman" w:cs="Times New Roman"/>
          <w:i/>
        </w:rPr>
        <w:t>b</w:t>
      </w:r>
      <w:r>
        <w:rPr>
          <w:rFonts w:ascii="Times New Roman" w:eastAsia="Times New Roman" w:hAnsi="Times New Roman" w:cs="Times New Roman"/>
        </w:rPr>
        <w:t xml:space="preserve"> with large </w:t>
      </w:r>
      <w:r>
        <w:rPr>
          <w:rFonts w:ascii="Times New Roman" w:eastAsia="Times New Roman" w:hAnsi="Times New Roman" w:cs="Times New Roman"/>
          <w:i/>
        </w:rPr>
        <w:t xml:space="preserve">|a-b| </w:t>
      </w:r>
      <w:r>
        <w:rPr>
          <w:rFonts w:ascii="Times New Roman" w:eastAsia="Times New Roman" w:hAnsi="Times New Roman" w:cs="Times New Roman"/>
        </w:rPr>
        <w:t xml:space="preserve">results in higher </w:t>
      </w:r>
      <w:r w:rsidR="00683078">
        <w:rPr>
          <w:rFonts w:ascii="Times New Roman" w:eastAsia="Times New Roman" w:hAnsi="Times New Roman" w:cs="Times New Roman"/>
        </w:rPr>
        <w:t xml:space="preserve">balance </w:t>
      </w:r>
      <w:r>
        <w:rPr>
          <w:rFonts w:ascii="Times New Roman" w:eastAsia="Times New Roman" w:hAnsi="Times New Roman" w:cs="Times New Roman"/>
        </w:rPr>
        <w:t xml:space="preserve">gap and </w:t>
      </w:r>
      <w:r w:rsidR="00683078">
        <w:rPr>
          <w:rFonts w:ascii="Times New Roman" w:eastAsia="Times New Roman" w:hAnsi="Times New Roman" w:cs="Times New Roman"/>
        </w:rPr>
        <w:t xml:space="preserve">higher total </w:t>
      </w:r>
      <w:r>
        <w:rPr>
          <w:rFonts w:ascii="Times New Roman" w:eastAsia="Times New Roman" w:hAnsi="Times New Roman" w:cs="Times New Roman"/>
        </w:rPr>
        <w:t>skill</w:t>
      </w:r>
      <w:r w:rsidR="00683078">
        <w:rPr>
          <w:rFonts w:ascii="Times New Roman" w:eastAsia="Times New Roman" w:hAnsi="Times New Roman" w:cs="Times New Roman"/>
        </w:rPr>
        <w:t xml:space="preserve"> usage</w:t>
      </w:r>
      <w:r>
        <w:rPr>
          <w:rFonts w:ascii="Times New Roman" w:eastAsia="Times New Roman" w:hAnsi="Times New Roman" w:cs="Times New Roman"/>
        </w:rPr>
        <w:t xml:space="preserve">. </w:t>
      </w:r>
    </w:p>
    <w:p w14:paraId="6E7EDA1B" w14:textId="77777777" w:rsidR="0018224A" w:rsidRDefault="0018224A">
      <w:pPr>
        <w:rPr>
          <w:rFonts w:ascii="Times New Roman" w:eastAsia="Times New Roman" w:hAnsi="Times New Roman" w:cs="Times New Roman"/>
        </w:rPr>
      </w:pPr>
    </w:p>
    <w:p w14:paraId="13823579" w14:textId="4B010FC1" w:rsidR="0018224A" w:rsidRDefault="0065429D">
      <w:pPr>
        <w:jc w:val="center"/>
        <w:rPr>
          <w:rFonts w:ascii="Times New Roman" w:eastAsia="Times New Roman" w:hAnsi="Times New Roman" w:cs="Times New Roman"/>
        </w:rPr>
      </w:pPr>
      <w:del w:id="16" w:author="Jia, Emily" w:date="2018-05-21T19:08:00Z">
        <w:r w:rsidDel="00477498">
          <w:rPr>
            <w:rFonts w:ascii="Times New Roman" w:eastAsia="Times New Roman" w:hAnsi="Times New Roman" w:cs="Times New Roman"/>
            <w:noProof/>
            <w:lang w:val="en-US"/>
          </w:rPr>
          <w:lastRenderedPageBreak/>
          <w:drawing>
            <wp:inline distT="114300" distB="114300" distL="114300" distR="114300" wp14:anchorId="07AD549E" wp14:editId="41C48329">
              <wp:extent cx="5310012" cy="29670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310012" cy="2967038"/>
                      </a:xfrm>
                      <a:prstGeom prst="rect">
                        <a:avLst/>
                      </a:prstGeom>
                      <a:ln/>
                    </pic:spPr>
                  </pic:pic>
                </a:graphicData>
              </a:graphic>
            </wp:inline>
          </w:drawing>
        </w:r>
      </w:del>
      <w:ins w:id="17" w:author="Jia, Emily" w:date="2018-05-21T19:08:00Z">
        <w:r w:rsidR="000A4DB4">
          <w:rPr>
            <w:noProof/>
            <w:lang w:val="en-US"/>
          </w:rPr>
          <w:drawing>
            <wp:inline distT="0" distB="0" distL="0" distR="0" wp14:anchorId="02C63210" wp14:editId="4DDD97DB">
              <wp:extent cx="5294630" cy="2843530"/>
              <wp:effectExtent l="0" t="0" r="13970" b="12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ins>
    </w:p>
    <w:p w14:paraId="054A1995" w14:textId="4436A472"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Figure 1: </w:t>
      </w:r>
      <w:r w:rsidR="00090B7C">
        <w:rPr>
          <w:rFonts w:ascii="Times New Roman" w:eastAsia="Times New Roman" w:hAnsi="Times New Roman" w:cs="Times New Roman"/>
        </w:rPr>
        <w:t>R</w:t>
      </w:r>
      <w:r>
        <w:rPr>
          <w:rFonts w:ascii="Times New Roman" w:eastAsia="Times New Roman" w:hAnsi="Times New Roman" w:cs="Times New Roman"/>
        </w:rPr>
        <w:t xml:space="preserve">elationship between average </w:t>
      </w:r>
      <w:r w:rsidR="00090B7C">
        <w:rPr>
          <w:rFonts w:ascii="Times New Roman" w:eastAsia="Times New Roman" w:hAnsi="Times New Roman" w:cs="Times New Roman"/>
        </w:rPr>
        <w:t xml:space="preserve">balance </w:t>
      </w:r>
      <w:r>
        <w:rPr>
          <w:rFonts w:ascii="Times New Roman" w:eastAsia="Times New Roman" w:hAnsi="Times New Roman" w:cs="Times New Roman"/>
        </w:rPr>
        <w:t xml:space="preserve">gap/day and average total skill </w:t>
      </w:r>
      <w:r w:rsidR="00090B7C">
        <w:rPr>
          <w:rFonts w:ascii="Times New Roman" w:eastAsia="Times New Roman" w:hAnsi="Times New Roman" w:cs="Times New Roman"/>
        </w:rPr>
        <w:t>usage</w:t>
      </w:r>
      <w:r>
        <w:rPr>
          <w:rFonts w:ascii="Times New Roman" w:eastAsia="Times New Roman" w:hAnsi="Times New Roman" w:cs="Times New Roman"/>
        </w:rPr>
        <w:t>/day</w:t>
      </w:r>
    </w:p>
    <w:p w14:paraId="06C42C91" w14:textId="77777777" w:rsidR="0018224A" w:rsidRDefault="0018224A">
      <w:pPr>
        <w:rPr>
          <w:rFonts w:ascii="Times New Roman" w:eastAsia="Times New Roman" w:hAnsi="Times New Roman" w:cs="Times New Roman"/>
        </w:rPr>
      </w:pPr>
    </w:p>
    <w:p w14:paraId="2EEE7C6F" w14:textId="27B04EB1" w:rsidR="0018224A" w:rsidRDefault="00090B7C">
      <w:pPr>
        <w:rPr>
          <w:rFonts w:ascii="Times New Roman" w:eastAsia="Times New Roman" w:hAnsi="Times New Roman" w:cs="Times New Roman"/>
        </w:rPr>
      </w:pPr>
      <w:r>
        <w:rPr>
          <w:rFonts w:ascii="Times New Roman" w:eastAsia="Times New Roman" w:hAnsi="Times New Roman" w:cs="Times New Roman"/>
        </w:rPr>
        <w:t xml:space="preserve">The </w:t>
      </w:r>
      <w:r w:rsidR="0065429D">
        <w:rPr>
          <w:rFonts w:ascii="Times New Roman" w:eastAsia="Times New Roman" w:hAnsi="Times New Roman" w:cs="Times New Roman"/>
        </w:rPr>
        <w:t xml:space="preserve">expert </w:t>
      </w:r>
      <w:r>
        <w:rPr>
          <w:rFonts w:ascii="Times New Roman" w:eastAsia="Times New Roman" w:hAnsi="Times New Roman" w:cs="Times New Roman"/>
        </w:rPr>
        <w:t xml:space="preserve">assignment </w:t>
      </w:r>
      <w:r w:rsidR="0065429D">
        <w:rPr>
          <w:rFonts w:ascii="Times New Roman" w:eastAsia="Times New Roman" w:hAnsi="Times New Roman" w:cs="Times New Roman"/>
        </w:rPr>
        <w:t xml:space="preserve">has two desirable properties: </w:t>
      </w:r>
    </w:p>
    <w:p w14:paraId="0E288C4A" w14:textId="77777777" w:rsidR="0018224A" w:rsidRDefault="0018224A">
      <w:pPr>
        <w:rPr>
          <w:rFonts w:ascii="Times New Roman" w:eastAsia="Times New Roman" w:hAnsi="Times New Roman" w:cs="Times New Roman"/>
        </w:rPr>
      </w:pPr>
    </w:p>
    <w:p w14:paraId="449A9DD1" w14:textId="557B168F" w:rsidR="0018224A" w:rsidRDefault="0065429D">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 xml:space="preserve">We can </w:t>
      </w:r>
      <w:r w:rsidR="00090B7C">
        <w:rPr>
          <w:rFonts w:ascii="Times New Roman" w:eastAsia="Times New Roman" w:hAnsi="Times New Roman" w:cs="Times New Roman"/>
        </w:rPr>
        <w:t xml:space="preserve">estimate </w:t>
      </w:r>
      <w:r>
        <w:rPr>
          <w:rFonts w:ascii="Times New Roman" w:eastAsia="Times New Roman" w:hAnsi="Times New Roman" w:cs="Times New Roman"/>
        </w:rPr>
        <w:t xml:space="preserve">the </w:t>
      </w:r>
      <w:r w:rsidR="00090B7C">
        <w:rPr>
          <w:rFonts w:ascii="Times New Roman" w:eastAsia="Times New Roman" w:hAnsi="Times New Roman" w:cs="Times New Roman"/>
        </w:rPr>
        <w:t xml:space="preserve">effect </w:t>
      </w:r>
      <w:r>
        <w:rPr>
          <w:rFonts w:ascii="Times New Roman" w:eastAsia="Times New Roman" w:hAnsi="Times New Roman" w:cs="Times New Roman"/>
        </w:rPr>
        <w:t>of increasing</w:t>
      </w:r>
      <w:r w:rsidR="00090B7C">
        <w:rPr>
          <w:rFonts w:ascii="Times New Roman" w:eastAsia="Times New Roman" w:hAnsi="Times New Roman" w:cs="Times New Roman"/>
        </w:rPr>
        <w:t xml:space="preserve"> the balance</w:t>
      </w:r>
      <w:r>
        <w:rPr>
          <w:rFonts w:ascii="Times New Roman" w:eastAsia="Times New Roman" w:hAnsi="Times New Roman" w:cs="Times New Roman"/>
        </w:rPr>
        <w:t xml:space="preserve"> gap</w:t>
      </w:r>
      <w:r w:rsidR="00090B7C">
        <w:rPr>
          <w:rFonts w:ascii="Times New Roman" w:eastAsia="Times New Roman" w:hAnsi="Times New Roman" w:cs="Times New Roman"/>
        </w:rPr>
        <w:t xml:space="preserve">, allowing for </w:t>
      </w:r>
      <w:r w:rsidR="00FB3878">
        <w:rPr>
          <w:rFonts w:ascii="Times New Roman" w:eastAsia="Times New Roman" w:hAnsi="Times New Roman" w:cs="Times New Roman"/>
        </w:rPr>
        <w:t>a tradeoff between</w:t>
      </w:r>
      <w:r w:rsidR="00090B7C">
        <w:rPr>
          <w:rFonts w:ascii="Times New Roman" w:eastAsia="Times New Roman" w:hAnsi="Times New Roman" w:cs="Times New Roman"/>
        </w:rPr>
        <w:t xml:space="preserve"> balance</w:t>
      </w:r>
      <w:r w:rsidR="00FB3878">
        <w:rPr>
          <w:rFonts w:ascii="Times New Roman" w:eastAsia="Times New Roman" w:hAnsi="Times New Roman" w:cs="Times New Roman"/>
        </w:rPr>
        <w:t xml:space="preserve"> and total skill usage</w:t>
      </w:r>
      <w:r>
        <w:rPr>
          <w:rFonts w:ascii="Times New Roman" w:eastAsia="Times New Roman" w:hAnsi="Times New Roman" w:cs="Times New Roman"/>
        </w:rPr>
        <w:t xml:space="preserve">. </w:t>
      </w:r>
    </w:p>
    <w:p w14:paraId="7AA537D5" w14:textId="77777777" w:rsidR="0018224A" w:rsidRDefault="0018224A">
      <w:pPr>
        <w:rPr>
          <w:rFonts w:ascii="Times New Roman" w:eastAsia="Times New Roman" w:hAnsi="Times New Roman" w:cs="Times New Roman"/>
        </w:rPr>
      </w:pPr>
    </w:p>
    <w:p w14:paraId="2F5BEF93" w14:textId="47390966"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The average team receives 900 tasks over the 180 days, so if we allow the average </w:t>
      </w:r>
      <w:ins w:id="18" w:author="Jia, Emily" w:date="2018-05-21T20:20:00Z">
        <w:r w:rsidR="00920B6C">
          <w:rPr>
            <w:rFonts w:ascii="Times New Roman" w:eastAsia="Times New Roman" w:hAnsi="Times New Roman" w:cs="Times New Roman"/>
          </w:rPr>
          <w:t xml:space="preserve">balance </w:t>
        </w:r>
      </w:ins>
      <w:r>
        <w:rPr>
          <w:rFonts w:ascii="Times New Roman" w:eastAsia="Times New Roman" w:hAnsi="Times New Roman" w:cs="Times New Roman"/>
        </w:rPr>
        <w:t>gap/day to be 5% of the total task assignment/team (</w:t>
      </w:r>
      <w:ins w:id="19" w:author="Jia, Emily" w:date="2018-05-21T20:21:00Z">
        <w:r w:rsidR="00920B6C">
          <w:rPr>
            <w:rFonts w:ascii="Times New Roman" w:eastAsia="Times New Roman" w:hAnsi="Times New Roman" w:cs="Times New Roman"/>
          </w:rPr>
          <w:t xml:space="preserve">balance </w:t>
        </w:r>
      </w:ins>
      <w:r>
        <w:rPr>
          <w:rFonts w:ascii="Times New Roman" w:eastAsia="Times New Roman" w:hAnsi="Times New Roman" w:cs="Times New Roman"/>
        </w:rPr>
        <w:t>gap/day = 18</w:t>
      </w:r>
      <w:r w:rsidR="00090B7C">
        <w:rPr>
          <w:rFonts w:ascii="Times New Roman" w:eastAsia="Times New Roman" w:hAnsi="Times New Roman" w:cs="Times New Roman"/>
        </w:rPr>
        <w:t xml:space="preserve">), </w:t>
      </w:r>
      <w:r>
        <w:rPr>
          <w:rFonts w:ascii="Times New Roman" w:eastAsia="Times New Roman" w:hAnsi="Times New Roman" w:cs="Times New Roman"/>
        </w:rPr>
        <w:t xml:space="preserve"> we get a 1.58 improvement in total skill us</w:t>
      </w:r>
      <w:r w:rsidR="00090B7C">
        <w:rPr>
          <w:rFonts w:ascii="Times New Roman" w:eastAsia="Times New Roman" w:hAnsi="Times New Roman" w:cs="Times New Roman"/>
        </w:rPr>
        <w:t>age</w:t>
      </w:r>
      <w:r>
        <w:rPr>
          <w:rFonts w:ascii="Times New Roman" w:eastAsia="Times New Roman" w:hAnsi="Times New Roman" w:cs="Times New Roman"/>
        </w:rPr>
        <w:t xml:space="preserve">/day. This average </w:t>
      </w:r>
      <w:ins w:id="20" w:author="Jia, Emily" w:date="2018-05-21T20:21:00Z">
        <w:r w:rsidR="00920B6C">
          <w:rPr>
            <w:rFonts w:ascii="Times New Roman" w:eastAsia="Times New Roman" w:hAnsi="Times New Roman" w:cs="Times New Roman"/>
          </w:rPr>
          <w:t xml:space="preserve">balance </w:t>
        </w:r>
      </w:ins>
      <w:r>
        <w:rPr>
          <w:rFonts w:ascii="Times New Roman" w:eastAsia="Times New Roman" w:hAnsi="Times New Roman" w:cs="Times New Roman"/>
        </w:rPr>
        <w:t xml:space="preserve">gap and improvement can be achieved with any </w:t>
      </w:r>
      <w:r w:rsidR="00090B7C">
        <w:rPr>
          <w:rFonts w:ascii="Times New Roman" w:eastAsia="Times New Roman" w:hAnsi="Times New Roman" w:cs="Times New Roman"/>
        </w:rPr>
        <w:t>choice of</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a+b</w:t>
      </w:r>
      <w:proofErr w:type="spellEnd"/>
      <w:r>
        <w:rPr>
          <w:rFonts w:ascii="Times New Roman" w:eastAsia="Times New Roman" w:hAnsi="Times New Roman" w:cs="Times New Roman"/>
          <w:i/>
        </w:rPr>
        <w:t xml:space="preserve"> = 4</w:t>
      </w:r>
      <w:r>
        <w:rPr>
          <w:rFonts w:ascii="Times New Roman" w:eastAsia="Times New Roman" w:hAnsi="Times New Roman" w:cs="Times New Roman"/>
        </w:rPr>
        <w:t xml:space="preserve">. </w:t>
      </w:r>
    </w:p>
    <w:p w14:paraId="7502A45B" w14:textId="77777777" w:rsidR="0018224A" w:rsidRDefault="0018224A">
      <w:pPr>
        <w:rPr>
          <w:rFonts w:ascii="Times New Roman" w:eastAsia="Times New Roman" w:hAnsi="Times New Roman" w:cs="Times New Roman"/>
        </w:rPr>
      </w:pPr>
    </w:p>
    <w:p w14:paraId="01681B9E" w14:textId="4AFEFD05" w:rsidR="0018224A" w:rsidRDefault="00090B7C">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 xml:space="preserve">From the figure, we see that we </w:t>
      </w:r>
      <w:r w:rsidR="0065429D">
        <w:rPr>
          <w:rFonts w:ascii="Times New Roman" w:eastAsia="Times New Roman" w:hAnsi="Times New Roman" w:cs="Times New Roman"/>
        </w:rPr>
        <w:t xml:space="preserve">have fine control over </w:t>
      </w:r>
      <w:r>
        <w:rPr>
          <w:rFonts w:ascii="Times New Roman" w:eastAsia="Times New Roman" w:hAnsi="Times New Roman" w:cs="Times New Roman"/>
        </w:rPr>
        <w:t xml:space="preserve">the balance </w:t>
      </w:r>
      <w:r w:rsidR="0065429D">
        <w:rPr>
          <w:rFonts w:ascii="Times New Roman" w:eastAsia="Times New Roman" w:hAnsi="Times New Roman" w:cs="Times New Roman"/>
        </w:rPr>
        <w:t xml:space="preserve">gap: that is, a small average </w:t>
      </w:r>
      <w:r>
        <w:rPr>
          <w:rFonts w:ascii="Times New Roman" w:eastAsia="Times New Roman" w:hAnsi="Times New Roman" w:cs="Times New Roman"/>
        </w:rPr>
        <w:t xml:space="preserve">balance </w:t>
      </w:r>
      <w:r w:rsidR="0065429D">
        <w:rPr>
          <w:rFonts w:ascii="Times New Roman" w:eastAsia="Times New Roman" w:hAnsi="Times New Roman" w:cs="Times New Roman"/>
        </w:rPr>
        <w:t xml:space="preserve">gap/day is </w:t>
      </w:r>
      <w:r>
        <w:rPr>
          <w:rFonts w:ascii="Times New Roman" w:eastAsia="Times New Roman" w:hAnsi="Times New Roman" w:cs="Times New Roman"/>
        </w:rPr>
        <w:t>achievable</w:t>
      </w:r>
      <w:r w:rsidR="0065429D">
        <w:rPr>
          <w:rFonts w:ascii="Times New Roman" w:eastAsia="Times New Roman" w:hAnsi="Times New Roman" w:cs="Times New Roman"/>
        </w:rPr>
        <w:t xml:space="preserve">. </w:t>
      </w:r>
    </w:p>
    <w:p w14:paraId="11F826E3" w14:textId="77777777" w:rsidR="0018224A" w:rsidRDefault="0018224A">
      <w:pPr>
        <w:rPr>
          <w:rFonts w:ascii="Times New Roman" w:eastAsia="Times New Roman" w:hAnsi="Times New Roman" w:cs="Times New Roman"/>
        </w:rPr>
      </w:pPr>
    </w:p>
    <w:p w14:paraId="77F88590" w14:textId="6A4FBEBC" w:rsidR="0018224A" w:rsidRDefault="00090B7C">
      <w:pPr>
        <w:rPr>
          <w:rFonts w:ascii="Times New Roman" w:eastAsia="Times New Roman" w:hAnsi="Times New Roman" w:cs="Times New Roman"/>
        </w:rPr>
      </w:pPr>
      <w:r>
        <w:rPr>
          <w:rFonts w:ascii="Times New Roman" w:eastAsia="Times New Roman" w:hAnsi="Times New Roman" w:cs="Times New Roman"/>
        </w:rPr>
        <w:t>For a simple baseline, we can also c</w:t>
      </w:r>
      <w:r w:rsidR="0065429D">
        <w:rPr>
          <w:rFonts w:ascii="Times New Roman" w:eastAsia="Times New Roman" w:hAnsi="Times New Roman" w:cs="Times New Roman"/>
        </w:rPr>
        <w:t>onsider a greedy algorithm that first assigns tasks to teams with skill usage &gt; 3</w:t>
      </w:r>
      <w:r>
        <w:rPr>
          <w:rFonts w:ascii="Times New Roman" w:eastAsia="Times New Roman" w:hAnsi="Times New Roman" w:cs="Times New Roman"/>
        </w:rPr>
        <w:t>,</w:t>
      </w:r>
      <w:r w:rsidR="0065429D">
        <w:rPr>
          <w:rFonts w:ascii="Times New Roman" w:eastAsia="Times New Roman" w:hAnsi="Times New Roman" w:cs="Times New Roman"/>
        </w:rPr>
        <w:t xml:space="preserve"> and then randomly assigns the rest of the tasks. The result (</w:t>
      </w:r>
      <w:ins w:id="21" w:author="Jia, Emily" w:date="2018-05-21T20:21:00Z">
        <w:r w:rsidR="00920B6C">
          <w:rPr>
            <w:rFonts w:ascii="Times New Roman" w:eastAsia="Times New Roman" w:hAnsi="Times New Roman" w:cs="Times New Roman"/>
          </w:rPr>
          <w:t xml:space="preserve">balance </w:t>
        </w:r>
      </w:ins>
      <w:r w:rsidR="0065429D">
        <w:rPr>
          <w:rFonts w:ascii="Times New Roman" w:eastAsia="Times New Roman" w:hAnsi="Times New Roman" w:cs="Times New Roman"/>
        </w:rPr>
        <w:t>gap</w:t>
      </w:r>
      <w:r>
        <w:rPr>
          <w:rFonts w:ascii="Times New Roman" w:eastAsia="Times New Roman" w:hAnsi="Times New Roman" w:cs="Times New Roman"/>
        </w:rPr>
        <w:t>/da</w:t>
      </w:r>
      <w:r w:rsidR="00FB3878">
        <w:rPr>
          <w:rFonts w:ascii="Times New Roman" w:eastAsia="Times New Roman" w:hAnsi="Times New Roman" w:cs="Times New Roman"/>
        </w:rPr>
        <w:t>y</w:t>
      </w:r>
      <w:r w:rsidR="0065429D">
        <w:rPr>
          <w:rFonts w:ascii="Times New Roman" w:eastAsia="Times New Roman" w:hAnsi="Times New Roman" w:cs="Times New Roman"/>
        </w:rPr>
        <w:t xml:space="preserve"> = 386.5, total skill usage</w:t>
      </w:r>
      <w:r>
        <w:rPr>
          <w:rFonts w:ascii="Times New Roman" w:eastAsia="Times New Roman" w:hAnsi="Times New Roman" w:cs="Times New Roman"/>
        </w:rPr>
        <w:t>/day</w:t>
      </w:r>
      <w:r w:rsidR="0065429D">
        <w:rPr>
          <w:rFonts w:ascii="Times New Roman" w:eastAsia="Times New Roman" w:hAnsi="Times New Roman" w:cs="Times New Roman"/>
        </w:rPr>
        <w:t xml:space="preserve"> = 103.13) lies close to the regression line in Figure 1, which passes through (</w:t>
      </w:r>
      <w:ins w:id="22" w:author="Jia, Emily" w:date="2018-05-21T20:21:00Z">
        <w:r w:rsidR="00920B6C">
          <w:rPr>
            <w:rFonts w:ascii="Times New Roman" w:eastAsia="Times New Roman" w:hAnsi="Times New Roman" w:cs="Times New Roman"/>
          </w:rPr>
          <w:t xml:space="preserve">balance </w:t>
        </w:r>
      </w:ins>
      <w:r w:rsidR="0065429D">
        <w:rPr>
          <w:rFonts w:ascii="Times New Roman" w:eastAsia="Times New Roman" w:hAnsi="Times New Roman" w:cs="Times New Roman"/>
        </w:rPr>
        <w:t xml:space="preserve">gap = 386.5, total skill usage = 103.15). However, </w:t>
      </w:r>
      <w:r w:rsidR="00FB3878">
        <w:rPr>
          <w:rFonts w:ascii="Times New Roman" w:eastAsia="Times New Roman" w:hAnsi="Times New Roman" w:cs="Times New Roman"/>
        </w:rPr>
        <w:t xml:space="preserve">this is up-right in the figure and </w:t>
      </w:r>
      <w:r w:rsidR="0065429D">
        <w:rPr>
          <w:rFonts w:ascii="Times New Roman" w:eastAsia="Times New Roman" w:hAnsi="Times New Roman" w:cs="Times New Roman"/>
        </w:rPr>
        <w:t>a</w:t>
      </w:r>
      <w:ins w:id="23" w:author="Jia, Emily" w:date="2018-05-21T20:21:00Z">
        <w:r w:rsidR="00920B6C">
          <w:rPr>
            <w:rFonts w:ascii="Times New Roman" w:eastAsia="Times New Roman" w:hAnsi="Times New Roman" w:cs="Times New Roman"/>
          </w:rPr>
          <w:t xml:space="preserve"> balance </w:t>
        </w:r>
      </w:ins>
      <w:r w:rsidR="0065429D">
        <w:rPr>
          <w:rFonts w:ascii="Times New Roman" w:eastAsia="Times New Roman" w:hAnsi="Times New Roman" w:cs="Times New Roman"/>
        </w:rPr>
        <w:t xml:space="preserve"> gap of 386.5 lacks any semblance of balance. Although the uniform distribution of tasks over skills might cause us to think that random assignment “evens out” </w:t>
      </w:r>
      <w:ins w:id="24" w:author="Jia, Emily" w:date="2018-05-21T20:21:00Z">
        <w:r w:rsidR="00920B6C">
          <w:rPr>
            <w:rFonts w:ascii="Times New Roman" w:eastAsia="Times New Roman" w:hAnsi="Times New Roman" w:cs="Times New Roman"/>
          </w:rPr>
          <w:t xml:space="preserve">balance </w:t>
        </w:r>
      </w:ins>
      <w:r w:rsidR="0065429D">
        <w:rPr>
          <w:rFonts w:ascii="Times New Roman" w:eastAsia="Times New Roman" w:hAnsi="Times New Roman" w:cs="Times New Roman"/>
        </w:rPr>
        <w:t xml:space="preserve">gap over time, the greedy algorithm </w:t>
      </w:r>
      <w:r>
        <w:rPr>
          <w:rFonts w:ascii="Times New Roman" w:eastAsia="Times New Roman" w:hAnsi="Times New Roman" w:cs="Times New Roman"/>
        </w:rPr>
        <w:t>generates an assignment that is not well balanced</w:t>
      </w:r>
      <w:r w:rsidR="0065429D">
        <w:rPr>
          <w:rFonts w:ascii="Times New Roman" w:eastAsia="Times New Roman" w:hAnsi="Times New Roman" w:cs="Times New Roman"/>
        </w:rPr>
        <w:t xml:space="preserve">. </w:t>
      </w:r>
    </w:p>
    <w:p w14:paraId="1428EC60" w14:textId="45704BC5" w:rsidR="0018224A" w:rsidRDefault="0065429D">
      <w:pPr>
        <w:pStyle w:val="Heading2"/>
        <w:rPr>
          <w:rFonts w:ascii="Times New Roman" w:eastAsia="Times New Roman" w:hAnsi="Times New Roman" w:cs="Times New Roman"/>
        </w:rPr>
      </w:pPr>
      <w:bookmarkStart w:id="25" w:name="_ojzk8a217xdr" w:colFirst="0" w:colLast="0"/>
      <w:bookmarkEnd w:id="25"/>
      <w:r>
        <w:rPr>
          <w:rFonts w:ascii="Times New Roman" w:eastAsia="Times New Roman" w:hAnsi="Times New Roman" w:cs="Times New Roman"/>
        </w:rPr>
        <w:t xml:space="preserve">Batching </w:t>
      </w:r>
      <w:r w:rsidR="00FB3878">
        <w:rPr>
          <w:rFonts w:ascii="Times New Roman" w:eastAsia="Times New Roman" w:hAnsi="Times New Roman" w:cs="Times New Roman"/>
        </w:rPr>
        <w:t xml:space="preserve">the Task Assignment </w:t>
      </w:r>
    </w:p>
    <w:p w14:paraId="0100CEE9" w14:textId="5EC63DEC" w:rsidR="0018224A" w:rsidRDefault="0065429D">
      <w:pPr>
        <w:rPr>
          <w:rFonts w:ascii="Times New Roman" w:eastAsia="Times New Roman" w:hAnsi="Times New Roman" w:cs="Times New Roman"/>
        </w:rPr>
      </w:pPr>
      <w:r>
        <w:rPr>
          <w:rFonts w:ascii="Times New Roman" w:eastAsia="Times New Roman" w:hAnsi="Times New Roman" w:cs="Times New Roman"/>
        </w:rPr>
        <w:t>Instead of assigning tasks daily, we can batch N days’ worth of tasks together</w:t>
      </w:r>
      <w:r w:rsidR="008D3F5A">
        <w:rPr>
          <w:rFonts w:ascii="Times New Roman" w:eastAsia="Times New Roman" w:hAnsi="Times New Roman" w:cs="Times New Roman"/>
        </w:rPr>
        <w:t>,</w:t>
      </w:r>
      <w:r>
        <w:rPr>
          <w:rFonts w:ascii="Times New Roman" w:eastAsia="Times New Roman" w:hAnsi="Times New Roman" w:cs="Times New Roman"/>
        </w:rPr>
        <w:t xml:space="preserve"> and assign them all at once</w:t>
      </w:r>
      <w:r w:rsidR="008D3F5A">
        <w:rPr>
          <w:rFonts w:ascii="Times New Roman" w:eastAsia="Times New Roman" w:hAnsi="Times New Roman" w:cs="Times New Roman"/>
        </w:rPr>
        <w:t>, every N days</w:t>
      </w:r>
      <w:r>
        <w:rPr>
          <w:rFonts w:ascii="Times New Roman" w:eastAsia="Times New Roman" w:hAnsi="Times New Roman" w:cs="Times New Roman"/>
        </w:rPr>
        <w:t>. The extreme case, N = 180 days, is assignment with complete hindsight: it describes how</w:t>
      </w:r>
      <w:r w:rsidR="008D3F5A">
        <w:rPr>
          <w:rFonts w:ascii="Times New Roman" w:eastAsia="Times New Roman" w:hAnsi="Times New Roman" w:cs="Times New Roman"/>
        </w:rPr>
        <w:t xml:space="preserve"> </w:t>
      </w:r>
      <w:r>
        <w:rPr>
          <w:rFonts w:ascii="Times New Roman" w:eastAsia="Times New Roman" w:hAnsi="Times New Roman" w:cs="Times New Roman"/>
        </w:rPr>
        <w:t xml:space="preserve">we could have assigned the 1800 tasks so that 1) </w:t>
      </w:r>
      <w:r w:rsidR="008D3F5A">
        <w:rPr>
          <w:rFonts w:ascii="Times New Roman" w:eastAsia="Times New Roman" w:hAnsi="Times New Roman" w:cs="Times New Roman"/>
        </w:rPr>
        <w:t>we have essentially perfect balance with regard to this total assignment,</w:t>
      </w:r>
      <w:r>
        <w:rPr>
          <w:rFonts w:ascii="Times New Roman" w:eastAsia="Times New Roman" w:hAnsi="Times New Roman" w:cs="Times New Roman"/>
        </w:rPr>
        <w:t xml:space="preserve"> and 2) </w:t>
      </w:r>
      <w:r w:rsidR="008D3F5A">
        <w:rPr>
          <w:rFonts w:ascii="Times New Roman" w:eastAsia="Times New Roman" w:hAnsi="Times New Roman" w:cs="Times New Roman"/>
        </w:rPr>
        <w:t xml:space="preserve">the </w:t>
      </w:r>
      <w:r>
        <w:rPr>
          <w:rFonts w:ascii="Times New Roman" w:eastAsia="Times New Roman" w:hAnsi="Times New Roman" w:cs="Times New Roman"/>
        </w:rPr>
        <w:t>total skill usage was maximized</w:t>
      </w:r>
      <w:r w:rsidR="008D3F5A">
        <w:rPr>
          <w:rFonts w:ascii="Times New Roman" w:eastAsia="Times New Roman" w:hAnsi="Times New Roman" w:cs="Times New Roman"/>
        </w:rPr>
        <w:t xml:space="preserve"> subject to this balance requirement</w:t>
      </w:r>
      <w:r>
        <w:rPr>
          <w:rFonts w:ascii="Times New Roman" w:eastAsia="Times New Roman" w:hAnsi="Times New Roman" w:cs="Times New Roman"/>
        </w:rPr>
        <w:t xml:space="preserve">. </w:t>
      </w:r>
    </w:p>
    <w:p w14:paraId="170E5E52" w14:textId="77777777" w:rsidR="0018224A" w:rsidRDefault="0018224A">
      <w:pPr>
        <w:rPr>
          <w:rFonts w:ascii="Times New Roman" w:eastAsia="Times New Roman" w:hAnsi="Times New Roman" w:cs="Times New Roman"/>
        </w:rPr>
      </w:pPr>
    </w:p>
    <w:p w14:paraId="1D452092" w14:textId="391C28DF"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Enforcing a task assignment between </w:t>
      </w:r>
      <w:r>
        <w:rPr>
          <w:rFonts w:ascii="Times New Roman" w:eastAsia="Times New Roman" w:hAnsi="Times New Roman" w:cs="Times New Roman"/>
          <w:i/>
        </w:rPr>
        <w:t>MIN-1</w:t>
      </w:r>
      <w:r>
        <w:rPr>
          <w:rFonts w:ascii="Times New Roman" w:eastAsia="Times New Roman" w:hAnsi="Times New Roman" w:cs="Times New Roman"/>
        </w:rPr>
        <w:t xml:space="preserve"> and </w:t>
      </w:r>
      <w:r>
        <w:rPr>
          <w:rFonts w:ascii="Times New Roman" w:eastAsia="Times New Roman" w:hAnsi="Times New Roman" w:cs="Times New Roman"/>
          <w:i/>
        </w:rPr>
        <w:t>MAX</w:t>
      </w:r>
      <w:r>
        <w:rPr>
          <w:rFonts w:ascii="Times New Roman" w:eastAsia="Times New Roman" w:hAnsi="Times New Roman" w:cs="Times New Roman"/>
        </w:rPr>
        <w:t xml:space="preserve"> for the expert solution</w:t>
      </w:r>
      <w:r w:rsidR="008D3F5A">
        <w:rPr>
          <w:rFonts w:ascii="Times New Roman" w:eastAsia="Times New Roman" w:hAnsi="Times New Roman" w:cs="Times New Roman"/>
        </w:rPr>
        <w:t xml:space="preserve"> (and thus essentially perfect balance),</w:t>
      </w:r>
      <w:r>
        <w:rPr>
          <w:rFonts w:ascii="Times New Roman" w:eastAsia="Times New Roman" w:hAnsi="Times New Roman" w:cs="Times New Roman"/>
        </w:rPr>
        <w:t xml:space="preserve"> we obtain Figure 2. </w:t>
      </w:r>
      <w:r w:rsidR="008D3F5A">
        <w:rPr>
          <w:rFonts w:ascii="Times New Roman" w:eastAsia="Times New Roman" w:hAnsi="Times New Roman" w:cs="Times New Roman"/>
        </w:rPr>
        <w:t xml:space="preserve">For large values of N this is not very interesting because we would need to wait too long before assigning tasks, and because the notion of balance ignores imbalance as tasks expire at different dates in between assignment rounds. </w:t>
      </w:r>
      <w:r>
        <w:rPr>
          <w:rFonts w:ascii="Times New Roman" w:eastAsia="Times New Roman" w:hAnsi="Times New Roman" w:cs="Times New Roman"/>
        </w:rPr>
        <w:t xml:space="preserve"> </w:t>
      </w:r>
      <w:r w:rsidR="008D3F5A">
        <w:rPr>
          <w:rFonts w:ascii="Times New Roman" w:eastAsia="Times New Roman" w:hAnsi="Times New Roman" w:cs="Times New Roman"/>
        </w:rPr>
        <w:t xml:space="preserve">But for smaller values of N, for example 2 &lt;= N &lt;= 5, this provides a way to improve total skill use that is complementary to the use of the balance relaxation provided by choices of a, b &gt; 1. </w:t>
      </w:r>
    </w:p>
    <w:p w14:paraId="7FFF4987" w14:textId="77777777" w:rsidR="0018224A" w:rsidRDefault="0018224A">
      <w:pPr>
        <w:rPr>
          <w:rFonts w:ascii="Times New Roman" w:eastAsia="Times New Roman" w:hAnsi="Times New Roman" w:cs="Times New Roman"/>
        </w:rPr>
      </w:pPr>
    </w:p>
    <w:p w14:paraId="7FB4C958" w14:textId="77777777" w:rsidR="0018224A" w:rsidRDefault="0065429D">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072D9DA5" wp14:editId="7C058852">
            <wp:extent cx="5319261" cy="29384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319261" cy="2938463"/>
                    </a:xfrm>
                    <a:prstGeom prst="rect">
                      <a:avLst/>
                    </a:prstGeom>
                    <a:ln/>
                  </pic:spPr>
                </pic:pic>
              </a:graphicData>
            </a:graphic>
          </wp:inline>
        </w:drawing>
      </w:r>
    </w:p>
    <w:p w14:paraId="559D42F5" w14:textId="2F11C1BA"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Figure 2: </w:t>
      </w:r>
      <w:r w:rsidR="008D3F5A">
        <w:rPr>
          <w:rFonts w:ascii="Times New Roman" w:eastAsia="Times New Roman" w:hAnsi="Times New Roman" w:cs="Times New Roman"/>
        </w:rPr>
        <w:t>R</w:t>
      </w:r>
      <w:r>
        <w:rPr>
          <w:rFonts w:ascii="Times New Roman" w:eastAsia="Times New Roman" w:hAnsi="Times New Roman" w:cs="Times New Roman"/>
        </w:rPr>
        <w:t>elationship between days batched and average total skill us</w:t>
      </w:r>
      <w:r w:rsidR="008D3F5A">
        <w:rPr>
          <w:rFonts w:ascii="Times New Roman" w:eastAsia="Times New Roman" w:hAnsi="Times New Roman" w:cs="Times New Roman"/>
        </w:rPr>
        <w:t>age/day</w:t>
      </w:r>
    </w:p>
    <w:p w14:paraId="0D1E92F0" w14:textId="77777777" w:rsidR="0018224A" w:rsidRDefault="0018224A">
      <w:pPr>
        <w:rPr>
          <w:rFonts w:ascii="Times New Roman" w:eastAsia="Times New Roman" w:hAnsi="Times New Roman" w:cs="Times New Roman"/>
        </w:rPr>
      </w:pPr>
    </w:p>
    <w:p w14:paraId="68F7C42C" w14:textId="076D423C"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Comparing the linear regression on batching (slope = 1.38) vs. </w:t>
      </w:r>
      <w:r w:rsidR="008D3F5A">
        <w:rPr>
          <w:rFonts w:ascii="Times New Roman" w:eastAsia="Times New Roman" w:hAnsi="Times New Roman" w:cs="Times New Roman"/>
        </w:rPr>
        <w:t>the effect of increasing the balance</w:t>
      </w:r>
      <w:r>
        <w:rPr>
          <w:rFonts w:ascii="Times New Roman" w:eastAsia="Times New Roman" w:hAnsi="Times New Roman" w:cs="Times New Roman"/>
        </w:rPr>
        <w:t xml:space="preserve"> gap</w:t>
      </w:r>
      <w:r w:rsidR="008D3F5A">
        <w:rPr>
          <w:rFonts w:ascii="Times New Roman" w:eastAsia="Times New Roman" w:hAnsi="Times New Roman" w:cs="Times New Roman"/>
        </w:rPr>
        <w:t xml:space="preserve"> by one unit</w:t>
      </w:r>
      <w:r>
        <w:rPr>
          <w:rFonts w:ascii="Times New Roman" w:eastAsia="Times New Roman" w:hAnsi="Times New Roman" w:cs="Times New Roman"/>
        </w:rPr>
        <w:t xml:space="preserve"> (slope = 0.14), we see that batching an </w:t>
      </w:r>
      <w:r w:rsidR="008D3F5A">
        <w:rPr>
          <w:rFonts w:ascii="Times New Roman" w:eastAsia="Times New Roman" w:hAnsi="Times New Roman" w:cs="Times New Roman"/>
        </w:rPr>
        <w:t xml:space="preserve">additional </w:t>
      </w:r>
      <w:r>
        <w:rPr>
          <w:rFonts w:ascii="Times New Roman" w:eastAsia="Times New Roman" w:hAnsi="Times New Roman" w:cs="Times New Roman"/>
        </w:rPr>
        <w:t xml:space="preserve">day of assignments is approximately 10 times as effective as increasing the day-to-day </w:t>
      </w:r>
      <w:r w:rsidR="008D3F5A">
        <w:rPr>
          <w:rFonts w:ascii="Times New Roman" w:eastAsia="Times New Roman" w:hAnsi="Times New Roman" w:cs="Times New Roman"/>
        </w:rPr>
        <w:t xml:space="preserve">balance </w:t>
      </w:r>
      <w:r>
        <w:rPr>
          <w:rFonts w:ascii="Times New Roman" w:eastAsia="Times New Roman" w:hAnsi="Times New Roman" w:cs="Times New Roman"/>
        </w:rPr>
        <w:t xml:space="preserve">gap by </w:t>
      </w:r>
      <w:r w:rsidR="008D3F5A">
        <w:rPr>
          <w:rFonts w:ascii="Times New Roman" w:eastAsia="Times New Roman" w:hAnsi="Times New Roman" w:cs="Times New Roman"/>
        </w:rPr>
        <w:t>one</w:t>
      </w:r>
      <w:r>
        <w:rPr>
          <w:rFonts w:ascii="Times New Roman" w:eastAsia="Times New Roman" w:hAnsi="Times New Roman" w:cs="Times New Roman"/>
        </w:rPr>
        <w:t xml:space="preserve">. </w:t>
      </w:r>
      <w:r w:rsidR="008D3F5A">
        <w:rPr>
          <w:rFonts w:ascii="Times New Roman" w:eastAsia="Times New Roman" w:hAnsi="Times New Roman" w:cs="Times New Roman"/>
        </w:rPr>
        <w:t xml:space="preserve">In particular, increasing </w:t>
      </w:r>
      <w:r>
        <w:rPr>
          <w:rFonts w:ascii="Times New Roman" w:eastAsia="Times New Roman" w:hAnsi="Times New Roman" w:cs="Times New Roman"/>
        </w:rPr>
        <w:t>the total slack (</w:t>
      </w:r>
      <w:proofErr w:type="spellStart"/>
      <w:r>
        <w:rPr>
          <w:rFonts w:ascii="Times New Roman" w:eastAsia="Times New Roman" w:hAnsi="Times New Roman" w:cs="Times New Roman"/>
          <w:i/>
        </w:rPr>
        <w:t>a+b</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=2, </w:t>
      </w:r>
      <w:proofErr w:type="spellStart"/>
      <w:r>
        <w:rPr>
          <w:rFonts w:ascii="Times New Roman" w:eastAsia="Times New Roman" w:hAnsi="Times New Roman" w:cs="Times New Roman"/>
          <w:i/>
        </w:rPr>
        <w:t>a+b</w:t>
      </w:r>
      <w:proofErr w:type="spellEnd"/>
      <w:r>
        <w:rPr>
          <w:rFonts w:ascii="Times New Roman" w:eastAsia="Times New Roman" w:hAnsi="Times New Roman" w:cs="Times New Roman"/>
        </w:rPr>
        <w:t xml:space="preserve">=3) while batching resulted in negligible improvement in average total skill use. </w:t>
      </w:r>
    </w:p>
    <w:p w14:paraId="042DB4AA" w14:textId="77777777" w:rsidR="0018224A" w:rsidRDefault="0065429D">
      <w:pPr>
        <w:pStyle w:val="Heading2"/>
        <w:rPr>
          <w:rFonts w:ascii="Times New Roman" w:eastAsia="Times New Roman" w:hAnsi="Times New Roman" w:cs="Times New Roman"/>
        </w:rPr>
      </w:pPr>
      <w:bookmarkStart w:id="26" w:name="_3mfid7at3y6l" w:colFirst="0" w:colLast="0"/>
      <w:bookmarkEnd w:id="26"/>
      <w:r>
        <w:rPr>
          <w:rFonts w:ascii="Times New Roman" w:eastAsia="Times New Roman" w:hAnsi="Times New Roman" w:cs="Times New Roman"/>
        </w:rPr>
        <w:t xml:space="preserve">Suggestions </w:t>
      </w:r>
    </w:p>
    <w:p w14:paraId="687887B7" w14:textId="78F2C33E"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Although the total skill </w:t>
      </w:r>
      <w:r w:rsidR="008D3F5A">
        <w:rPr>
          <w:rFonts w:ascii="Times New Roman" w:eastAsia="Times New Roman" w:hAnsi="Times New Roman" w:cs="Times New Roman"/>
        </w:rPr>
        <w:t xml:space="preserve">usage </w:t>
      </w:r>
      <w:r>
        <w:rPr>
          <w:rFonts w:ascii="Times New Roman" w:eastAsia="Times New Roman" w:hAnsi="Times New Roman" w:cs="Times New Roman"/>
        </w:rPr>
        <w:t xml:space="preserve">scales linearly with </w:t>
      </w:r>
      <w:r w:rsidR="00FB3878">
        <w:rPr>
          <w:rFonts w:ascii="Times New Roman" w:eastAsia="Times New Roman" w:hAnsi="Times New Roman" w:cs="Times New Roman"/>
        </w:rPr>
        <w:t xml:space="preserve">an increased balance gap, and linearly with batching, the </w:t>
      </w:r>
      <w:r>
        <w:rPr>
          <w:rFonts w:ascii="Times New Roman" w:eastAsia="Times New Roman" w:hAnsi="Times New Roman" w:cs="Times New Roman"/>
        </w:rPr>
        <w:t xml:space="preserve">decision between increasing gap, batching, or neither should be motivated by empirical participation data, so we can properly discount skill usage when </w:t>
      </w:r>
      <w:r w:rsidR="00FB3878">
        <w:rPr>
          <w:rFonts w:ascii="Times New Roman" w:eastAsia="Times New Roman" w:hAnsi="Times New Roman" w:cs="Times New Roman"/>
        </w:rPr>
        <w:t xml:space="preserve">the way in which </w:t>
      </w:r>
      <w:r>
        <w:rPr>
          <w:rFonts w:ascii="Times New Roman" w:eastAsia="Times New Roman" w:hAnsi="Times New Roman" w:cs="Times New Roman"/>
        </w:rPr>
        <w:t>tasks are assigned to a team</w:t>
      </w:r>
      <w:r w:rsidR="00FB3878">
        <w:rPr>
          <w:rFonts w:ascii="Times New Roman" w:eastAsia="Times New Roman" w:hAnsi="Times New Roman" w:cs="Times New Roman"/>
        </w:rPr>
        <w:t>, and the number of tasks assigned to a team, is varied</w:t>
      </w:r>
      <w:r>
        <w:rPr>
          <w:rFonts w:ascii="Times New Roman" w:eastAsia="Times New Roman" w:hAnsi="Times New Roman" w:cs="Times New Roman"/>
        </w:rPr>
        <w:t>. Roughly:</w:t>
      </w:r>
    </w:p>
    <w:p w14:paraId="72FB6CE4" w14:textId="77777777" w:rsidR="0018224A" w:rsidRDefault="0018224A">
      <w:pPr>
        <w:rPr>
          <w:rFonts w:ascii="Times New Roman" w:eastAsia="Times New Roman" w:hAnsi="Times New Roman" w:cs="Times New Roman"/>
        </w:rPr>
      </w:pPr>
    </w:p>
    <w:p w14:paraId="328D58DF" w14:textId="14390987" w:rsidR="0018224A" w:rsidRDefault="0065429D">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If participation in tasks is dependent on a team’s skill in the task</w:t>
      </w:r>
      <w:r w:rsidR="00FB3878">
        <w:rPr>
          <w:rFonts w:ascii="Times New Roman" w:eastAsia="Times New Roman" w:hAnsi="Times New Roman" w:cs="Times New Roman"/>
        </w:rPr>
        <w:t xml:space="preserve">, </w:t>
      </w:r>
      <w:r>
        <w:rPr>
          <w:rFonts w:ascii="Times New Roman" w:eastAsia="Times New Roman" w:hAnsi="Times New Roman" w:cs="Times New Roman"/>
        </w:rPr>
        <w:t>then we should increase</w:t>
      </w:r>
      <w:r w:rsidR="00FB3878">
        <w:rPr>
          <w:rFonts w:ascii="Times New Roman" w:eastAsia="Times New Roman" w:hAnsi="Times New Roman" w:cs="Times New Roman"/>
        </w:rPr>
        <w:t xml:space="preserve"> the balance</w:t>
      </w:r>
      <w:r>
        <w:rPr>
          <w:rFonts w:ascii="Times New Roman" w:eastAsia="Times New Roman" w:hAnsi="Times New Roman" w:cs="Times New Roman"/>
        </w:rPr>
        <w:t xml:space="preserve"> gap, which lets us give stronger teams more tasks. </w:t>
      </w:r>
    </w:p>
    <w:p w14:paraId="7397282B" w14:textId="77777777" w:rsidR="0018224A" w:rsidRDefault="0018224A">
      <w:pPr>
        <w:rPr>
          <w:rFonts w:ascii="Times New Roman" w:eastAsia="Times New Roman" w:hAnsi="Times New Roman" w:cs="Times New Roman"/>
        </w:rPr>
      </w:pPr>
    </w:p>
    <w:p w14:paraId="08ECEC91" w14:textId="38A902E4" w:rsidR="0018224A" w:rsidRDefault="0065429D">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If </w:t>
      </w:r>
      <w:r w:rsidR="00FB3878">
        <w:rPr>
          <w:rFonts w:ascii="Times New Roman" w:eastAsia="Times New Roman" w:hAnsi="Times New Roman" w:cs="Times New Roman"/>
        </w:rPr>
        <w:t xml:space="preserve">a delay of a few days in assignment (e.g., 2-4 days) is tolerable from a systems perspective, and assigning a lot of tasks at once does not cause other problems, then we should batch the </w:t>
      </w:r>
      <w:r w:rsidR="00FB3878">
        <w:rPr>
          <w:rFonts w:ascii="Times New Roman" w:eastAsia="Times New Roman" w:hAnsi="Times New Roman" w:cs="Times New Roman"/>
        </w:rPr>
        <w:lastRenderedPageBreak/>
        <w:t xml:space="preserve">assignment. For example, </w:t>
      </w:r>
      <w:r>
        <w:rPr>
          <w:rFonts w:ascii="Times New Roman" w:eastAsia="Times New Roman" w:hAnsi="Times New Roman" w:cs="Times New Roman"/>
        </w:rPr>
        <w:t xml:space="preserve">batching </w:t>
      </w:r>
      <w:r w:rsidR="00FB3878">
        <w:rPr>
          <w:rFonts w:ascii="Times New Roman" w:eastAsia="Times New Roman" w:hAnsi="Times New Roman" w:cs="Times New Roman"/>
        </w:rPr>
        <w:t xml:space="preserve">into periods of </w:t>
      </w:r>
      <w:r>
        <w:rPr>
          <w:rFonts w:ascii="Times New Roman" w:eastAsia="Times New Roman" w:hAnsi="Times New Roman" w:cs="Times New Roman"/>
        </w:rPr>
        <w:t xml:space="preserve">2 days results in a 2-3% increase in total skill usage. </w:t>
      </w:r>
    </w:p>
    <w:p w14:paraId="043C1C5E" w14:textId="77777777" w:rsidR="0018224A" w:rsidRDefault="0018224A">
      <w:pPr>
        <w:rPr>
          <w:rFonts w:ascii="Times New Roman" w:eastAsia="Times New Roman" w:hAnsi="Times New Roman" w:cs="Times New Roman"/>
        </w:rPr>
      </w:pPr>
    </w:p>
    <w:p w14:paraId="111903A4" w14:textId="09DAA1EE" w:rsidR="0018224A" w:rsidRDefault="0065429D">
      <w:pPr>
        <w:numPr>
          <w:ilvl w:val="0"/>
          <w:numId w:val="8"/>
        </w:numPr>
        <w:contextualSpacing/>
        <w:rPr>
          <w:rFonts w:ascii="Times New Roman" w:eastAsia="Times New Roman" w:hAnsi="Times New Roman" w:cs="Times New Roman"/>
        </w:rPr>
      </w:pPr>
      <w:r>
        <w:rPr>
          <w:rFonts w:ascii="Times New Roman" w:eastAsia="Times New Roman" w:hAnsi="Times New Roman" w:cs="Times New Roman"/>
        </w:rPr>
        <w:t>If participation in a task</w:t>
      </w:r>
      <w:r w:rsidR="00FB3878">
        <w:rPr>
          <w:rFonts w:ascii="Times New Roman" w:eastAsia="Times New Roman" w:hAnsi="Times New Roman" w:cs="Times New Roman"/>
        </w:rPr>
        <w:t xml:space="preserve"> for which a team is only marginally qualified</w:t>
      </w:r>
      <w:r>
        <w:rPr>
          <w:rFonts w:ascii="Times New Roman" w:eastAsia="Times New Roman" w:hAnsi="Times New Roman" w:cs="Times New Roman"/>
        </w:rPr>
        <w:t xml:space="preserve"> is low, then we can update the Jan2018 </w:t>
      </w:r>
      <w:r w:rsidR="00FB3878">
        <w:rPr>
          <w:rFonts w:ascii="Times New Roman" w:eastAsia="Times New Roman" w:hAnsi="Times New Roman" w:cs="Times New Roman"/>
        </w:rPr>
        <w:t>integer programming formulation</w:t>
      </w:r>
      <w:r>
        <w:rPr>
          <w:rFonts w:ascii="Times New Roman" w:eastAsia="Times New Roman" w:hAnsi="Times New Roman" w:cs="Times New Roman"/>
        </w:rPr>
        <w:t xml:space="preserve"> to </w:t>
      </w:r>
      <w:r w:rsidR="00FB3878">
        <w:rPr>
          <w:rFonts w:ascii="Times New Roman" w:eastAsia="Times New Roman" w:hAnsi="Times New Roman" w:cs="Times New Roman"/>
        </w:rPr>
        <w:t xml:space="preserve">also consider the merits of assigning some tasks non uniformly so that not every task needs to go to 50% of the teams. </w:t>
      </w:r>
      <w:r>
        <w:rPr>
          <w:rFonts w:ascii="Times New Roman" w:eastAsia="Times New Roman" w:hAnsi="Times New Roman" w:cs="Times New Roman"/>
        </w:rPr>
        <w:t>We can also incorporate “high participation” and “low participation” types</w:t>
      </w:r>
      <w:r w:rsidR="00FB3878">
        <w:rPr>
          <w:rFonts w:ascii="Times New Roman" w:eastAsia="Times New Roman" w:hAnsi="Times New Roman" w:cs="Times New Roman"/>
        </w:rPr>
        <w:t>,</w:t>
      </w:r>
      <w:r>
        <w:rPr>
          <w:rFonts w:ascii="Times New Roman" w:eastAsia="Times New Roman" w:hAnsi="Times New Roman" w:cs="Times New Roman"/>
        </w:rPr>
        <w:t xml:space="preserve"> to discount total skill usage different</w:t>
      </w:r>
      <w:r w:rsidR="00FB3878">
        <w:rPr>
          <w:rFonts w:ascii="Times New Roman" w:eastAsia="Times New Roman" w:hAnsi="Times New Roman" w:cs="Times New Roman"/>
        </w:rPr>
        <w:t>ly</w:t>
      </w:r>
      <w:r>
        <w:rPr>
          <w:rFonts w:ascii="Times New Roman" w:eastAsia="Times New Roman" w:hAnsi="Times New Roman" w:cs="Times New Roman"/>
        </w:rPr>
        <w:t xml:space="preserve"> across </w:t>
      </w:r>
      <w:r w:rsidR="00FB3878">
        <w:rPr>
          <w:rFonts w:ascii="Times New Roman" w:eastAsia="Times New Roman" w:hAnsi="Times New Roman" w:cs="Times New Roman"/>
        </w:rPr>
        <w:t xml:space="preserve">different </w:t>
      </w:r>
      <w:r>
        <w:rPr>
          <w:rFonts w:ascii="Times New Roman" w:eastAsia="Times New Roman" w:hAnsi="Times New Roman" w:cs="Times New Roman"/>
        </w:rPr>
        <w:t xml:space="preserve">teams. </w:t>
      </w:r>
    </w:p>
    <w:p w14:paraId="0EC910C6" w14:textId="529529EF" w:rsidR="00DD473A" w:rsidRDefault="00DD473A" w:rsidP="002D5003">
      <w:pPr>
        <w:contextualSpacing/>
        <w:rPr>
          <w:rFonts w:ascii="Times New Roman" w:eastAsia="Times New Roman" w:hAnsi="Times New Roman" w:cs="Times New Roman"/>
        </w:rPr>
      </w:pPr>
    </w:p>
    <w:p w14:paraId="457A5B83" w14:textId="77777777" w:rsidR="00DD473A" w:rsidRDefault="00DD473A" w:rsidP="00DD473A">
      <w:pPr>
        <w:pStyle w:val="Heading2"/>
        <w:rPr>
          <w:rFonts w:ascii="Times New Roman" w:eastAsia="Times New Roman" w:hAnsi="Times New Roman" w:cs="Times New Roman"/>
        </w:rPr>
      </w:pPr>
      <w:r>
        <w:rPr>
          <w:rFonts w:ascii="Times New Roman" w:eastAsia="Times New Roman" w:hAnsi="Times New Roman" w:cs="Times New Roman"/>
        </w:rPr>
        <w:t>Summary</w:t>
      </w:r>
    </w:p>
    <w:p w14:paraId="021589D5" w14:textId="5A5EBF3F" w:rsidR="00DD473A" w:rsidRDefault="00DD473A" w:rsidP="00DD473A">
      <w:pPr>
        <w:rPr>
          <w:rFonts w:ascii="Times New Roman" w:eastAsia="Times New Roman" w:hAnsi="Times New Roman" w:cs="Times New Roman"/>
          <w:b/>
        </w:rPr>
      </w:pPr>
      <w:r>
        <w:rPr>
          <w:rFonts w:ascii="Times New Roman" w:eastAsia="Times New Roman" w:hAnsi="Times New Roman" w:cs="Times New Roman"/>
          <w:b/>
        </w:rPr>
        <w:t xml:space="preserve">Increasing </w:t>
      </w:r>
      <w:r w:rsidR="00FB3878">
        <w:rPr>
          <w:rFonts w:ascii="Times New Roman" w:eastAsia="Times New Roman" w:hAnsi="Times New Roman" w:cs="Times New Roman"/>
          <w:b/>
        </w:rPr>
        <w:t>the Balance G</w:t>
      </w:r>
      <w:r>
        <w:rPr>
          <w:rFonts w:ascii="Times New Roman" w:eastAsia="Times New Roman" w:hAnsi="Times New Roman" w:cs="Times New Roman"/>
          <w:b/>
        </w:rPr>
        <w:t xml:space="preserve">ap in </w:t>
      </w:r>
      <w:r w:rsidR="00FB3878">
        <w:rPr>
          <w:rFonts w:ascii="Times New Roman" w:eastAsia="Times New Roman" w:hAnsi="Times New Roman" w:cs="Times New Roman"/>
          <w:b/>
        </w:rPr>
        <w:t>the E</w:t>
      </w:r>
      <w:r>
        <w:rPr>
          <w:rFonts w:ascii="Times New Roman" w:eastAsia="Times New Roman" w:hAnsi="Times New Roman" w:cs="Times New Roman"/>
          <w:b/>
        </w:rPr>
        <w:t xml:space="preserve">xpert </w:t>
      </w:r>
      <w:r w:rsidR="00FB3878">
        <w:rPr>
          <w:rFonts w:ascii="Times New Roman" w:eastAsia="Times New Roman" w:hAnsi="Times New Roman" w:cs="Times New Roman"/>
          <w:b/>
        </w:rPr>
        <w:t>S</w:t>
      </w:r>
      <w:r>
        <w:rPr>
          <w:rFonts w:ascii="Times New Roman" w:eastAsia="Times New Roman" w:hAnsi="Times New Roman" w:cs="Times New Roman"/>
          <w:b/>
        </w:rPr>
        <w:t>olution</w:t>
      </w:r>
    </w:p>
    <w:p w14:paraId="0F5570AC" w14:textId="7FDBBB0F" w:rsidR="00DD473A" w:rsidRDefault="00DD473A" w:rsidP="00DD473A">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 xml:space="preserve">Increasing </w:t>
      </w:r>
      <w:r w:rsidR="00FB3878">
        <w:rPr>
          <w:rFonts w:ascii="Times New Roman" w:eastAsia="Times New Roman" w:hAnsi="Times New Roman" w:cs="Times New Roman"/>
        </w:rPr>
        <w:t xml:space="preserve">the </w:t>
      </w:r>
      <w:r>
        <w:rPr>
          <w:rFonts w:ascii="Times New Roman" w:eastAsia="Times New Roman" w:hAnsi="Times New Roman" w:cs="Times New Roman"/>
        </w:rPr>
        <w:t xml:space="preserve">average </w:t>
      </w:r>
      <w:r w:rsidR="00FB3878">
        <w:rPr>
          <w:rFonts w:ascii="Times New Roman" w:eastAsia="Times New Roman" w:hAnsi="Times New Roman" w:cs="Times New Roman"/>
        </w:rPr>
        <w:t xml:space="preserve">balance </w:t>
      </w:r>
      <w:r>
        <w:rPr>
          <w:rFonts w:ascii="Times New Roman" w:eastAsia="Times New Roman" w:hAnsi="Times New Roman" w:cs="Times New Roman"/>
        </w:rPr>
        <w:t>gap/day by 1 task increases</w:t>
      </w:r>
      <w:r w:rsidR="00FB3878">
        <w:rPr>
          <w:rFonts w:ascii="Times New Roman" w:eastAsia="Times New Roman" w:hAnsi="Times New Roman" w:cs="Times New Roman"/>
        </w:rPr>
        <w:t xml:space="preserve"> the</w:t>
      </w:r>
      <w:r>
        <w:rPr>
          <w:rFonts w:ascii="Times New Roman" w:eastAsia="Times New Roman" w:hAnsi="Times New Roman" w:cs="Times New Roman"/>
        </w:rPr>
        <w:t xml:space="preserve"> average </w:t>
      </w:r>
      <w:r w:rsidR="00FB3878">
        <w:rPr>
          <w:rFonts w:ascii="Times New Roman" w:eastAsia="Times New Roman" w:hAnsi="Times New Roman" w:cs="Times New Roman"/>
        </w:rPr>
        <w:t xml:space="preserve">total </w:t>
      </w:r>
      <w:r>
        <w:rPr>
          <w:rFonts w:ascii="Times New Roman" w:eastAsia="Times New Roman" w:hAnsi="Times New Roman" w:cs="Times New Roman"/>
        </w:rPr>
        <w:t>skill us</w:t>
      </w:r>
      <w:r w:rsidR="00FB3878">
        <w:rPr>
          <w:rFonts w:ascii="Times New Roman" w:eastAsia="Times New Roman" w:hAnsi="Times New Roman" w:cs="Times New Roman"/>
        </w:rPr>
        <w:t>age</w:t>
      </w:r>
      <w:r>
        <w:rPr>
          <w:rFonts w:ascii="Times New Roman" w:eastAsia="Times New Roman" w:hAnsi="Times New Roman" w:cs="Times New Roman"/>
        </w:rPr>
        <w:t>/day by 0.14</w:t>
      </w:r>
    </w:p>
    <w:p w14:paraId="21C851DA" w14:textId="79780FF9" w:rsidR="00DD473A" w:rsidRDefault="00DD473A" w:rsidP="00DD473A">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 xml:space="preserve">If using </w:t>
      </w:r>
      <w:r w:rsidR="00E91B96">
        <w:rPr>
          <w:rFonts w:ascii="Times New Roman" w:eastAsia="Times New Roman" w:hAnsi="Times New Roman" w:cs="Times New Roman"/>
        </w:rPr>
        <w:t xml:space="preserve">balance </w:t>
      </w:r>
      <w:r>
        <w:rPr>
          <w:rFonts w:ascii="Times New Roman" w:eastAsia="Times New Roman" w:hAnsi="Times New Roman" w:cs="Times New Roman"/>
        </w:rPr>
        <w:t xml:space="preserve">gap, </w:t>
      </w:r>
      <w:r w:rsidR="00E91B96">
        <w:rPr>
          <w:rFonts w:ascii="Times New Roman" w:eastAsia="Times New Roman" w:hAnsi="Times New Roman" w:cs="Times New Roman"/>
        </w:rPr>
        <w:t xml:space="preserve">we </w:t>
      </w:r>
      <w:r>
        <w:rPr>
          <w:rFonts w:ascii="Times New Roman" w:eastAsia="Times New Roman" w:hAnsi="Times New Roman" w:cs="Times New Roman"/>
        </w:rPr>
        <w:t>recommend an average</w:t>
      </w:r>
      <w:r w:rsidR="00E91B96">
        <w:rPr>
          <w:rFonts w:ascii="Times New Roman" w:eastAsia="Times New Roman" w:hAnsi="Times New Roman" w:cs="Times New Roman"/>
        </w:rPr>
        <w:t xml:space="preserve"> balance</w:t>
      </w:r>
      <w:r>
        <w:rPr>
          <w:rFonts w:ascii="Times New Roman" w:eastAsia="Times New Roman" w:hAnsi="Times New Roman" w:cs="Times New Roman"/>
        </w:rPr>
        <w:t xml:space="preserve"> gap/day of 18 (5% of average total assignment), which provides </w:t>
      </w:r>
      <w:r w:rsidR="00E91B96">
        <w:rPr>
          <w:rFonts w:ascii="Times New Roman" w:eastAsia="Times New Roman" w:hAnsi="Times New Roman" w:cs="Times New Roman"/>
        </w:rPr>
        <w:t xml:space="preserve">an absolute improvement of </w:t>
      </w:r>
      <w:r>
        <w:rPr>
          <w:rFonts w:ascii="Times New Roman" w:eastAsia="Times New Roman" w:hAnsi="Times New Roman" w:cs="Times New Roman"/>
        </w:rPr>
        <w:t>1.58 in</w:t>
      </w:r>
      <w:r w:rsidR="00E91B96">
        <w:rPr>
          <w:rFonts w:ascii="Times New Roman" w:eastAsia="Times New Roman" w:hAnsi="Times New Roman" w:cs="Times New Roman"/>
        </w:rPr>
        <w:t xml:space="preserve"> the</w:t>
      </w:r>
      <w:r>
        <w:rPr>
          <w:rFonts w:ascii="Times New Roman" w:eastAsia="Times New Roman" w:hAnsi="Times New Roman" w:cs="Times New Roman"/>
        </w:rPr>
        <w:t xml:space="preserve"> average </w:t>
      </w:r>
      <w:r w:rsidR="00E91B96">
        <w:rPr>
          <w:rFonts w:ascii="Times New Roman" w:eastAsia="Times New Roman" w:hAnsi="Times New Roman" w:cs="Times New Roman"/>
        </w:rPr>
        <w:t xml:space="preserve">total </w:t>
      </w:r>
      <w:r>
        <w:rPr>
          <w:rFonts w:ascii="Times New Roman" w:eastAsia="Times New Roman" w:hAnsi="Times New Roman" w:cs="Times New Roman"/>
        </w:rPr>
        <w:t>skill us</w:t>
      </w:r>
      <w:r w:rsidR="00E91B96">
        <w:rPr>
          <w:rFonts w:ascii="Times New Roman" w:eastAsia="Times New Roman" w:hAnsi="Times New Roman" w:cs="Times New Roman"/>
        </w:rPr>
        <w:t>age</w:t>
      </w:r>
      <w:r>
        <w:rPr>
          <w:rFonts w:ascii="Times New Roman" w:eastAsia="Times New Roman" w:hAnsi="Times New Roman" w:cs="Times New Roman"/>
        </w:rPr>
        <w:t xml:space="preserve">/day. </w:t>
      </w:r>
      <w:r w:rsidR="00E91B96">
        <w:rPr>
          <w:rFonts w:ascii="Times New Roman" w:eastAsia="Times New Roman" w:hAnsi="Times New Roman" w:cs="Times New Roman"/>
        </w:rPr>
        <w:t>This is i</w:t>
      </w:r>
      <w:r>
        <w:rPr>
          <w:rFonts w:ascii="Times New Roman" w:eastAsia="Times New Roman" w:hAnsi="Times New Roman" w:cs="Times New Roman"/>
        </w:rPr>
        <w:t xml:space="preserve">mplemented by adding 4 tasks’ worth of slack to </w:t>
      </w:r>
      <w:r w:rsidR="00E91B96">
        <w:rPr>
          <w:rFonts w:ascii="Times New Roman" w:eastAsia="Times New Roman" w:hAnsi="Times New Roman" w:cs="Times New Roman"/>
        </w:rPr>
        <w:t xml:space="preserve">the </w:t>
      </w:r>
      <w:r>
        <w:rPr>
          <w:rFonts w:ascii="Times New Roman" w:eastAsia="Times New Roman" w:hAnsi="Times New Roman" w:cs="Times New Roman"/>
        </w:rPr>
        <w:t>balanced solution</w:t>
      </w:r>
      <w:r w:rsidR="00E91B96">
        <w:rPr>
          <w:rFonts w:ascii="Times New Roman" w:eastAsia="Times New Roman" w:hAnsi="Times New Roman" w:cs="Times New Roman"/>
        </w:rPr>
        <w:t>.</w:t>
      </w:r>
    </w:p>
    <w:p w14:paraId="1CF8CA06" w14:textId="77777777" w:rsidR="00DD473A" w:rsidRDefault="00DD473A" w:rsidP="00DD473A">
      <w:pPr>
        <w:rPr>
          <w:rFonts w:ascii="Times New Roman" w:eastAsia="Times New Roman" w:hAnsi="Times New Roman" w:cs="Times New Roman"/>
        </w:rPr>
      </w:pPr>
    </w:p>
    <w:p w14:paraId="0F6B1A01" w14:textId="26DAC532" w:rsidR="00DD473A" w:rsidRDefault="00DD473A" w:rsidP="00DD473A">
      <w:pPr>
        <w:rPr>
          <w:rFonts w:ascii="Times New Roman" w:eastAsia="Times New Roman" w:hAnsi="Times New Roman" w:cs="Times New Roman"/>
          <w:b/>
        </w:rPr>
      </w:pPr>
      <w:r>
        <w:rPr>
          <w:rFonts w:ascii="Times New Roman" w:eastAsia="Times New Roman" w:hAnsi="Times New Roman" w:cs="Times New Roman"/>
          <w:b/>
        </w:rPr>
        <w:t xml:space="preserve">Batching </w:t>
      </w:r>
      <w:r w:rsidR="00E91B96">
        <w:rPr>
          <w:rFonts w:ascii="Times New Roman" w:eastAsia="Times New Roman" w:hAnsi="Times New Roman" w:cs="Times New Roman"/>
          <w:b/>
        </w:rPr>
        <w:t>the T</w:t>
      </w:r>
      <w:r>
        <w:rPr>
          <w:rFonts w:ascii="Times New Roman" w:eastAsia="Times New Roman" w:hAnsi="Times New Roman" w:cs="Times New Roman"/>
          <w:b/>
        </w:rPr>
        <w:t xml:space="preserve">ask </w:t>
      </w:r>
      <w:r w:rsidR="00E91B96">
        <w:rPr>
          <w:rFonts w:ascii="Times New Roman" w:eastAsia="Times New Roman" w:hAnsi="Times New Roman" w:cs="Times New Roman"/>
          <w:b/>
        </w:rPr>
        <w:t>A</w:t>
      </w:r>
      <w:r>
        <w:rPr>
          <w:rFonts w:ascii="Times New Roman" w:eastAsia="Times New Roman" w:hAnsi="Times New Roman" w:cs="Times New Roman"/>
          <w:b/>
        </w:rPr>
        <w:t>ssignment</w:t>
      </w:r>
    </w:p>
    <w:p w14:paraId="1AD15954" w14:textId="31CBDD17" w:rsidR="00DD473A" w:rsidRDefault="00DD473A" w:rsidP="00DD473A">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 xml:space="preserve">Batching one additional day of tasks increases </w:t>
      </w:r>
      <w:r w:rsidR="00E91B96">
        <w:rPr>
          <w:rFonts w:ascii="Times New Roman" w:eastAsia="Times New Roman" w:hAnsi="Times New Roman" w:cs="Times New Roman"/>
        </w:rPr>
        <w:t xml:space="preserve">the </w:t>
      </w:r>
      <w:r>
        <w:rPr>
          <w:rFonts w:ascii="Times New Roman" w:eastAsia="Times New Roman" w:hAnsi="Times New Roman" w:cs="Times New Roman"/>
        </w:rPr>
        <w:t xml:space="preserve">average </w:t>
      </w:r>
      <w:r w:rsidR="00E91B96">
        <w:rPr>
          <w:rFonts w:ascii="Times New Roman" w:eastAsia="Times New Roman" w:hAnsi="Times New Roman" w:cs="Times New Roman"/>
        </w:rPr>
        <w:t xml:space="preserve">total </w:t>
      </w:r>
      <w:r>
        <w:rPr>
          <w:rFonts w:ascii="Times New Roman" w:eastAsia="Times New Roman" w:hAnsi="Times New Roman" w:cs="Times New Roman"/>
        </w:rPr>
        <w:t>skill us</w:t>
      </w:r>
      <w:r w:rsidR="00E91B96">
        <w:rPr>
          <w:rFonts w:ascii="Times New Roman" w:eastAsia="Times New Roman" w:hAnsi="Times New Roman" w:cs="Times New Roman"/>
        </w:rPr>
        <w:t>age</w:t>
      </w:r>
      <w:r>
        <w:rPr>
          <w:rFonts w:ascii="Times New Roman" w:eastAsia="Times New Roman" w:hAnsi="Times New Roman" w:cs="Times New Roman"/>
        </w:rPr>
        <w:t xml:space="preserve">/day by </w:t>
      </w:r>
      <w:r w:rsidR="00E91B96">
        <w:rPr>
          <w:rFonts w:ascii="Times New Roman" w:eastAsia="Times New Roman" w:hAnsi="Times New Roman" w:cs="Times New Roman"/>
        </w:rPr>
        <w:t xml:space="preserve">an absolute amount of </w:t>
      </w:r>
      <w:r>
        <w:rPr>
          <w:rFonts w:ascii="Times New Roman" w:eastAsia="Times New Roman" w:hAnsi="Times New Roman" w:cs="Times New Roman"/>
        </w:rPr>
        <w:t>1.38</w:t>
      </w:r>
    </w:p>
    <w:p w14:paraId="6C5CB17F" w14:textId="58F7770B" w:rsidR="00DD473A" w:rsidRDefault="00DD473A" w:rsidP="00DD473A">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 xml:space="preserve">If using batching, </w:t>
      </w:r>
      <w:r w:rsidR="00E91B96">
        <w:rPr>
          <w:rFonts w:ascii="Times New Roman" w:eastAsia="Times New Roman" w:hAnsi="Times New Roman" w:cs="Times New Roman"/>
        </w:rPr>
        <w:t xml:space="preserve">we </w:t>
      </w:r>
      <w:r>
        <w:rPr>
          <w:rFonts w:ascii="Times New Roman" w:eastAsia="Times New Roman" w:hAnsi="Times New Roman" w:cs="Times New Roman"/>
        </w:rPr>
        <w:t xml:space="preserve">recommend batching 2 days. </w:t>
      </w:r>
      <w:r w:rsidR="00E91B96">
        <w:rPr>
          <w:rFonts w:ascii="Times New Roman" w:eastAsia="Times New Roman" w:hAnsi="Times New Roman" w:cs="Times New Roman"/>
        </w:rPr>
        <w:t xml:space="preserve">There may be concerns with delaying the assignment from </w:t>
      </w:r>
      <w:r>
        <w:rPr>
          <w:rFonts w:ascii="Times New Roman" w:eastAsia="Times New Roman" w:hAnsi="Times New Roman" w:cs="Times New Roman"/>
        </w:rPr>
        <w:t>batching too many days together</w:t>
      </w:r>
      <w:r w:rsidR="00E91B96">
        <w:rPr>
          <w:rFonts w:ascii="Times New Roman" w:eastAsia="Times New Roman" w:hAnsi="Times New Roman" w:cs="Times New Roman"/>
        </w:rPr>
        <w:t>.</w:t>
      </w:r>
    </w:p>
    <w:p w14:paraId="3B124801" w14:textId="3B9A48D3" w:rsidR="00DD473A" w:rsidDel="00873326" w:rsidRDefault="00DD473A" w:rsidP="0078206C">
      <w:pPr>
        <w:numPr>
          <w:ilvl w:val="0"/>
          <w:numId w:val="2"/>
        </w:numPr>
        <w:contextualSpacing/>
        <w:rPr>
          <w:del w:id="27" w:author="Jia, Emily" w:date="2018-05-21T19:26:00Z"/>
          <w:rFonts w:ascii="Times New Roman" w:eastAsia="Times New Roman" w:hAnsi="Times New Roman" w:cs="Times New Roman"/>
        </w:rPr>
      </w:pPr>
      <w:r w:rsidRPr="00873326">
        <w:rPr>
          <w:rFonts w:ascii="Times New Roman" w:eastAsia="Times New Roman" w:hAnsi="Times New Roman" w:cs="Times New Roman"/>
        </w:rPr>
        <w:t xml:space="preserve">Batching and increasing </w:t>
      </w:r>
      <w:r w:rsidR="00E91B96" w:rsidRPr="00873326">
        <w:rPr>
          <w:rFonts w:ascii="Times New Roman" w:eastAsia="Times New Roman" w:hAnsi="Times New Roman" w:cs="Times New Roman"/>
        </w:rPr>
        <w:t xml:space="preserve">the balance </w:t>
      </w:r>
      <w:r w:rsidRPr="00873326">
        <w:rPr>
          <w:rFonts w:ascii="Times New Roman" w:eastAsia="Times New Roman" w:hAnsi="Times New Roman" w:cs="Times New Roman"/>
        </w:rPr>
        <w:t>gap simultaneously does not perform much better than batching itself</w:t>
      </w:r>
      <w:r w:rsidR="00E91B96" w:rsidRPr="00873326">
        <w:rPr>
          <w:rFonts w:ascii="Times New Roman" w:eastAsia="Times New Roman" w:hAnsi="Times New Roman" w:cs="Times New Roman"/>
        </w:rPr>
        <w:t xml:space="preserve"> </w:t>
      </w:r>
      <w:ins w:id="28" w:author="Jia, Emily" w:date="2018-05-21T19:26:00Z">
        <w:r w:rsidR="00873326">
          <w:rPr>
            <w:rFonts w:ascii="Times New Roman" w:eastAsia="Times New Roman" w:hAnsi="Times New Roman" w:cs="Times New Roman"/>
          </w:rPr>
          <w:t xml:space="preserve">(this is because batching is </w:t>
        </w:r>
      </w:ins>
      <w:ins w:id="29" w:author="Jia, Emily" w:date="2018-05-21T19:27:00Z">
        <w:r w:rsidR="00873326">
          <w:rPr>
            <w:rFonts w:ascii="Times New Roman" w:eastAsia="Times New Roman" w:hAnsi="Times New Roman" w:cs="Times New Roman"/>
          </w:rPr>
          <w:t>almost entirely balanced and optimal</w:t>
        </w:r>
      </w:ins>
      <w:ins w:id="30" w:author="Jia, Emily" w:date="2018-05-21T19:26:00Z">
        <w:r w:rsidR="00873326">
          <w:rPr>
            <w:rFonts w:ascii="Times New Roman" w:eastAsia="Times New Roman" w:hAnsi="Times New Roman" w:cs="Times New Roman"/>
          </w:rPr>
          <w:t>)</w:t>
        </w:r>
      </w:ins>
      <w:del w:id="31" w:author="Jia, Emily" w:date="2018-05-21T19:26:00Z">
        <w:r w:rsidR="00E91B96" w:rsidDel="00873326">
          <w:rPr>
            <w:rFonts w:ascii="Times New Roman" w:eastAsia="Times New Roman" w:hAnsi="Times New Roman" w:cs="Times New Roman"/>
          </w:rPr>
          <w:delText>(but this is because the effect of batching is large relative to balance gap).</w:delText>
        </w:r>
      </w:del>
    </w:p>
    <w:p w14:paraId="4761135F" w14:textId="77777777" w:rsidR="00DD473A" w:rsidRPr="00873326" w:rsidRDefault="00DD473A" w:rsidP="0078206C">
      <w:pPr>
        <w:numPr>
          <w:ilvl w:val="0"/>
          <w:numId w:val="2"/>
        </w:numPr>
        <w:contextualSpacing/>
        <w:rPr>
          <w:rFonts w:ascii="Times New Roman" w:eastAsia="Times New Roman" w:hAnsi="Times New Roman" w:cs="Times New Roman"/>
        </w:rPr>
        <w:pPrChange w:id="32" w:author="Jia, Emily" w:date="2018-05-21T19:26:00Z">
          <w:pPr/>
        </w:pPrChange>
      </w:pPr>
    </w:p>
    <w:p w14:paraId="72310883" w14:textId="77777777" w:rsidR="00DD473A" w:rsidRDefault="00DD473A" w:rsidP="00DD473A">
      <w:pPr>
        <w:rPr>
          <w:rFonts w:ascii="Times New Roman" w:eastAsia="Times New Roman" w:hAnsi="Times New Roman" w:cs="Times New Roman"/>
          <w:b/>
        </w:rPr>
      </w:pPr>
      <w:r>
        <w:rPr>
          <w:rFonts w:ascii="Times New Roman" w:eastAsia="Times New Roman" w:hAnsi="Times New Roman" w:cs="Times New Roman"/>
          <w:b/>
        </w:rPr>
        <w:t>Suggestions</w:t>
      </w:r>
    </w:p>
    <w:p w14:paraId="5E208419" w14:textId="7BC10904" w:rsidR="00DD473A" w:rsidRDefault="00E91B96" w:rsidP="00DD473A">
      <w:pPr>
        <w:numPr>
          <w:ilvl w:val="0"/>
          <w:numId w:val="8"/>
        </w:numPr>
        <w:contextualSpacing/>
        <w:rPr>
          <w:rFonts w:ascii="Times New Roman" w:eastAsia="Times New Roman" w:hAnsi="Times New Roman" w:cs="Times New Roman"/>
        </w:rPr>
      </w:pPr>
      <w:r>
        <w:rPr>
          <w:rFonts w:ascii="Times New Roman" w:eastAsia="Times New Roman" w:hAnsi="Times New Roman" w:cs="Times New Roman"/>
        </w:rPr>
        <w:t>The d</w:t>
      </w:r>
      <w:r w:rsidR="00DD473A">
        <w:rPr>
          <w:rFonts w:ascii="Times New Roman" w:eastAsia="Times New Roman" w:hAnsi="Times New Roman" w:cs="Times New Roman"/>
        </w:rPr>
        <w:t xml:space="preserve">ecision between increasing </w:t>
      </w:r>
      <w:r>
        <w:rPr>
          <w:rFonts w:ascii="Times New Roman" w:eastAsia="Times New Roman" w:hAnsi="Times New Roman" w:cs="Times New Roman"/>
        </w:rPr>
        <w:t xml:space="preserve">the balance </w:t>
      </w:r>
      <w:r w:rsidR="00DD473A">
        <w:rPr>
          <w:rFonts w:ascii="Times New Roman" w:eastAsia="Times New Roman" w:hAnsi="Times New Roman" w:cs="Times New Roman"/>
        </w:rPr>
        <w:t xml:space="preserve">gap and </w:t>
      </w:r>
      <w:r>
        <w:rPr>
          <w:rFonts w:ascii="Times New Roman" w:eastAsia="Times New Roman" w:hAnsi="Times New Roman" w:cs="Times New Roman"/>
        </w:rPr>
        <w:t xml:space="preserve">the </w:t>
      </w:r>
      <w:r w:rsidR="00DD473A">
        <w:rPr>
          <w:rFonts w:ascii="Times New Roman" w:eastAsia="Times New Roman" w:hAnsi="Times New Roman" w:cs="Times New Roman"/>
        </w:rPr>
        <w:t xml:space="preserve">batching </w:t>
      </w:r>
      <w:r>
        <w:rPr>
          <w:rFonts w:ascii="Times New Roman" w:eastAsia="Times New Roman" w:hAnsi="Times New Roman" w:cs="Times New Roman"/>
        </w:rPr>
        <w:t xml:space="preserve">size </w:t>
      </w:r>
      <w:r w:rsidR="00DD473A">
        <w:rPr>
          <w:rFonts w:ascii="Times New Roman" w:eastAsia="Times New Roman" w:hAnsi="Times New Roman" w:cs="Times New Roman"/>
        </w:rPr>
        <w:t xml:space="preserve">should be determined by </w:t>
      </w:r>
      <w:ins w:id="33" w:author="Jia, Emily" w:date="2018-05-21T20:05:00Z">
        <w:r w:rsidR="009352D9">
          <w:rPr>
            <w:rFonts w:ascii="Times New Roman" w:eastAsia="Times New Roman" w:hAnsi="Times New Roman" w:cs="Times New Roman"/>
          </w:rPr>
          <w:t xml:space="preserve">participation rate, or </w:t>
        </w:r>
      </w:ins>
      <w:r w:rsidR="00DD473A">
        <w:rPr>
          <w:rFonts w:ascii="Times New Roman" w:eastAsia="Times New Roman" w:hAnsi="Times New Roman" w:cs="Times New Roman"/>
        </w:rPr>
        <w:t xml:space="preserve">the </w:t>
      </w:r>
      <w:ins w:id="34" w:author="Jia, Emily" w:date="2018-05-21T19:30:00Z">
        <w:r w:rsidR="00873326">
          <w:rPr>
            <w:rFonts w:ascii="Times New Roman" w:eastAsia="Times New Roman" w:hAnsi="Times New Roman" w:cs="Times New Roman"/>
          </w:rPr>
          <w:t>likelihood of a team completing an additional task assigned to it. If teams always complete all tasks assigned to them, then participation rates are not a concern.</w:t>
        </w:r>
      </w:ins>
      <w:del w:id="35" w:author="Jia, Emily" w:date="2018-05-21T19:30:00Z">
        <w:r w:rsidR="00DD473A" w:rsidDel="00873326">
          <w:rPr>
            <w:rFonts w:ascii="Times New Roman" w:eastAsia="Times New Roman" w:hAnsi="Times New Roman" w:cs="Times New Roman"/>
          </w:rPr>
          <w:delText xml:space="preserve">participation rate in </w:delText>
        </w:r>
      </w:del>
      <w:del w:id="36" w:author="Jia, Emily" w:date="2018-05-21T19:29:00Z">
        <w:r w:rsidR="00DD473A" w:rsidDel="00873326">
          <w:rPr>
            <w:rFonts w:ascii="Times New Roman" w:eastAsia="Times New Roman" w:hAnsi="Times New Roman" w:cs="Times New Roman"/>
          </w:rPr>
          <w:delText xml:space="preserve">a marginal task. </w:delText>
        </w:r>
      </w:del>
    </w:p>
    <w:p w14:paraId="20788C53" w14:textId="1D6BA718" w:rsidR="00DD473A" w:rsidRDefault="00DD473A" w:rsidP="00DD473A">
      <w:pPr>
        <w:numPr>
          <w:ilvl w:val="0"/>
          <w:numId w:val="8"/>
        </w:numPr>
        <w:contextualSpacing/>
        <w:rPr>
          <w:rFonts w:ascii="Times New Roman" w:eastAsia="Times New Roman" w:hAnsi="Times New Roman" w:cs="Times New Roman"/>
        </w:rPr>
      </w:pPr>
      <w:del w:id="37" w:author="Jia, Emily" w:date="2018-05-21T19:31:00Z">
        <w:r w:rsidDel="00873326">
          <w:rPr>
            <w:rFonts w:ascii="Times New Roman" w:eastAsia="Times New Roman" w:hAnsi="Times New Roman" w:cs="Times New Roman"/>
          </w:rPr>
          <w:delText>Are</w:delText>
        </w:r>
      </w:del>
      <w:del w:id="38" w:author="Jia, Emily" w:date="2018-05-21T19:45:00Z">
        <w:r w:rsidDel="00E523E5">
          <w:rPr>
            <w:rFonts w:ascii="Times New Roman" w:eastAsia="Times New Roman" w:hAnsi="Times New Roman" w:cs="Times New Roman"/>
          </w:rPr>
          <w:delText xml:space="preserve"> participation rates sufficiently similar if we assign 10 vs. 20 tasks</w:delText>
        </w:r>
      </w:del>
      <w:del w:id="39" w:author="Jia, Emily" w:date="2018-05-21T19:31:00Z">
        <w:r w:rsidDel="00873326">
          <w:rPr>
            <w:rFonts w:ascii="Times New Roman" w:eastAsia="Times New Roman" w:hAnsi="Times New Roman" w:cs="Times New Roman"/>
          </w:rPr>
          <w:delText>?</w:delText>
        </w:r>
      </w:del>
      <w:del w:id="40" w:author="Jia, Emily" w:date="2018-05-21T19:45:00Z">
        <w:r w:rsidDel="00E523E5">
          <w:rPr>
            <w:rFonts w:ascii="Times New Roman" w:eastAsia="Times New Roman" w:hAnsi="Times New Roman" w:cs="Times New Roman"/>
          </w:rPr>
          <w:delText xml:space="preserve"> </w:delText>
        </w:r>
      </w:del>
      <w:del w:id="41" w:author="Jia, Emily" w:date="2018-05-21T19:31:00Z">
        <w:r w:rsidDel="00873326">
          <w:rPr>
            <w:rFonts w:ascii="Times New Roman" w:eastAsia="Times New Roman" w:hAnsi="Times New Roman" w:cs="Times New Roman"/>
          </w:rPr>
          <w:delText>T</w:delText>
        </w:r>
      </w:del>
      <w:del w:id="42" w:author="Jia, Emily" w:date="2018-05-21T19:45:00Z">
        <w:r w:rsidDel="00E523E5">
          <w:rPr>
            <w:rFonts w:ascii="Times New Roman" w:eastAsia="Times New Roman" w:hAnsi="Times New Roman" w:cs="Times New Roman"/>
          </w:rPr>
          <w:delText>hen we should batch</w:delText>
        </w:r>
      </w:del>
      <w:ins w:id="43" w:author="Jia, Emily" w:date="2018-05-21T19:31:00Z">
        <w:r w:rsidR="00873326">
          <w:rPr>
            <w:rFonts w:ascii="Times New Roman" w:eastAsia="Times New Roman" w:hAnsi="Times New Roman" w:cs="Times New Roman"/>
          </w:rPr>
          <w:t xml:space="preserve">Batching requires that teams complete </w:t>
        </w:r>
      </w:ins>
      <w:ins w:id="44" w:author="Jia, Emily" w:date="2018-05-21T19:33:00Z">
        <w:r w:rsidR="00873326">
          <w:rPr>
            <w:rFonts w:ascii="Times New Roman" w:eastAsia="Times New Roman" w:hAnsi="Times New Roman" w:cs="Times New Roman"/>
          </w:rPr>
          <w:t xml:space="preserve">additional tasks assigned to them, which is likely for low N because the tasks only expire after 30 days. </w:t>
        </w:r>
      </w:ins>
      <w:ins w:id="45" w:author="Jia, Emily" w:date="2018-05-21T19:45:00Z">
        <w:r w:rsidR="00E523E5">
          <w:rPr>
            <w:rFonts w:ascii="Times New Roman" w:eastAsia="Times New Roman" w:hAnsi="Times New Roman" w:cs="Times New Roman"/>
          </w:rPr>
          <w:t>If</w:t>
        </w:r>
        <w:r w:rsidR="00E523E5">
          <w:rPr>
            <w:rFonts w:ascii="Times New Roman" w:eastAsia="Times New Roman" w:hAnsi="Times New Roman" w:cs="Times New Roman"/>
          </w:rPr>
          <w:t xml:space="preserve"> participation rates </w:t>
        </w:r>
        <w:r w:rsidR="00E523E5">
          <w:rPr>
            <w:rFonts w:ascii="Times New Roman" w:eastAsia="Times New Roman" w:hAnsi="Times New Roman" w:cs="Times New Roman"/>
          </w:rPr>
          <w:t xml:space="preserve">are </w:t>
        </w:r>
        <w:r w:rsidR="00E523E5">
          <w:rPr>
            <w:rFonts w:ascii="Times New Roman" w:eastAsia="Times New Roman" w:hAnsi="Times New Roman" w:cs="Times New Roman"/>
          </w:rPr>
          <w:t xml:space="preserve">sufficiently similar </w:t>
        </w:r>
        <w:r w:rsidR="00E523E5">
          <w:rPr>
            <w:rFonts w:ascii="Times New Roman" w:eastAsia="Times New Roman" w:hAnsi="Times New Roman" w:cs="Times New Roman"/>
          </w:rPr>
          <w:t>when assigning each team</w:t>
        </w:r>
        <w:r w:rsidR="00E523E5">
          <w:rPr>
            <w:rFonts w:ascii="Times New Roman" w:eastAsia="Times New Roman" w:hAnsi="Times New Roman" w:cs="Times New Roman"/>
          </w:rPr>
          <w:t xml:space="preserve"> 10 vs. 20 tasks</w:t>
        </w:r>
        <w:r w:rsidR="00E523E5">
          <w:rPr>
            <w:rFonts w:ascii="Times New Roman" w:eastAsia="Times New Roman" w:hAnsi="Times New Roman" w:cs="Times New Roman"/>
          </w:rPr>
          <w:t>,</w:t>
        </w:r>
        <w:r w:rsidR="00E523E5">
          <w:rPr>
            <w:rFonts w:ascii="Times New Roman" w:eastAsia="Times New Roman" w:hAnsi="Times New Roman" w:cs="Times New Roman"/>
          </w:rPr>
          <w:t xml:space="preserve"> </w:t>
        </w:r>
        <w:r w:rsidR="00E523E5">
          <w:rPr>
            <w:rFonts w:ascii="Times New Roman" w:eastAsia="Times New Roman" w:hAnsi="Times New Roman" w:cs="Times New Roman"/>
          </w:rPr>
          <w:t>t</w:t>
        </w:r>
        <w:r w:rsidR="00E523E5">
          <w:rPr>
            <w:rFonts w:ascii="Times New Roman" w:eastAsia="Times New Roman" w:hAnsi="Times New Roman" w:cs="Times New Roman"/>
          </w:rPr>
          <w:t>hen we should batch</w:t>
        </w:r>
        <w:r w:rsidR="00E523E5">
          <w:rPr>
            <w:rFonts w:ascii="Times New Roman" w:eastAsia="Times New Roman" w:hAnsi="Times New Roman" w:cs="Times New Roman"/>
          </w:rPr>
          <w:t>.</w:t>
        </w:r>
      </w:ins>
      <w:del w:id="46" w:author="Jia, Emily" w:date="2018-05-21T19:31:00Z">
        <w:r w:rsidDel="00873326">
          <w:rPr>
            <w:rFonts w:ascii="Times New Roman" w:eastAsia="Times New Roman" w:hAnsi="Times New Roman" w:cs="Times New Roman"/>
          </w:rPr>
          <w:delText xml:space="preserve">, </w:delText>
        </w:r>
      </w:del>
      <w:del w:id="47" w:author="Jia, Emily" w:date="2018-05-21T19:33:00Z">
        <w:r w:rsidDel="00873326">
          <w:rPr>
            <w:rFonts w:ascii="Times New Roman" w:eastAsia="Times New Roman" w:hAnsi="Times New Roman" w:cs="Times New Roman"/>
          </w:rPr>
          <w:delText xml:space="preserve">which is balanced across teams but requires high participation rate in </w:delText>
        </w:r>
        <w:r w:rsidR="00E91B96" w:rsidDel="00873326">
          <w:rPr>
            <w:rFonts w:ascii="Times New Roman" w:eastAsia="Times New Roman" w:hAnsi="Times New Roman" w:cs="Times New Roman"/>
          </w:rPr>
          <w:delText xml:space="preserve">the </w:delText>
        </w:r>
        <w:r w:rsidDel="00873326">
          <w:rPr>
            <w:rFonts w:ascii="Times New Roman" w:eastAsia="Times New Roman" w:hAnsi="Times New Roman" w:cs="Times New Roman"/>
          </w:rPr>
          <w:delText>marginal task.</w:delText>
        </w:r>
      </w:del>
    </w:p>
    <w:p w14:paraId="7835B301" w14:textId="50C3FDC0" w:rsidR="00D83A96" w:rsidRDefault="00413858" w:rsidP="00DD473A">
      <w:pPr>
        <w:numPr>
          <w:ilvl w:val="0"/>
          <w:numId w:val="8"/>
        </w:numPr>
        <w:contextualSpacing/>
        <w:rPr>
          <w:ins w:id="48" w:author="Jia, Emily" w:date="2018-05-21T19:54:00Z"/>
          <w:rFonts w:ascii="Times New Roman" w:eastAsia="Times New Roman" w:hAnsi="Times New Roman" w:cs="Times New Roman"/>
        </w:rPr>
      </w:pPr>
      <w:ins w:id="49" w:author="Jia, Emily" w:date="2018-05-21T19:48:00Z">
        <w:r>
          <w:rPr>
            <w:rFonts w:ascii="Times New Roman" w:eastAsia="Times New Roman" w:hAnsi="Times New Roman" w:cs="Times New Roman"/>
          </w:rPr>
          <w:t xml:space="preserve">Increasing balance gap lets us give more tasks to stronger teams. </w:t>
        </w:r>
      </w:ins>
      <w:ins w:id="50" w:author="Jia, Emily" w:date="2018-05-21T20:25:00Z">
        <w:r w:rsidR="000215CB">
          <w:rPr>
            <w:rFonts w:ascii="Times New Roman" w:eastAsia="Times New Roman" w:hAnsi="Times New Roman" w:cs="Times New Roman"/>
          </w:rPr>
          <w:t>If</w:t>
        </w:r>
      </w:ins>
      <w:ins w:id="51" w:author="Jia, Emily" w:date="2018-05-21T19:48:00Z">
        <w:r>
          <w:rPr>
            <w:rFonts w:ascii="Times New Roman" w:eastAsia="Times New Roman" w:hAnsi="Times New Roman" w:cs="Times New Roman"/>
          </w:rPr>
          <w:t xml:space="preserve"> </w:t>
        </w:r>
      </w:ins>
      <w:ins w:id="52" w:author="Jia, Emily" w:date="2018-05-21T19:49:00Z">
        <w:r>
          <w:rPr>
            <w:rFonts w:ascii="Times New Roman" w:eastAsia="Times New Roman" w:hAnsi="Times New Roman" w:cs="Times New Roman"/>
          </w:rPr>
          <w:t>teams or users participate more if they are skilled in a task, then</w:t>
        </w:r>
      </w:ins>
      <w:ins w:id="53" w:author="Jia, Emily" w:date="2018-05-21T19:50:00Z">
        <w:r w:rsidR="00E0716A">
          <w:rPr>
            <w:rFonts w:ascii="Times New Roman" w:eastAsia="Times New Roman" w:hAnsi="Times New Roman" w:cs="Times New Roman"/>
          </w:rPr>
          <w:t xml:space="preserve"> we should increase balanced gap.</w:t>
        </w:r>
      </w:ins>
      <w:bookmarkStart w:id="54" w:name="_GoBack"/>
      <w:bookmarkEnd w:id="54"/>
    </w:p>
    <w:p w14:paraId="4BAC0C71" w14:textId="59F73535" w:rsidR="00DD473A" w:rsidRDefault="00E0716A" w:rsidP="00DD473A">
      <w:pPr>
        <w:numPr>
          <w:ilvl w:val="0"/>
          <w:numId w:val="8"/>
        </w:numPr>
        <w:contextualSpacing/>
        <w:rPr>
          <w:rFonts w:ascii="Times New Roman" w:eastAsia="Times New Roman" w:hAnsi="Times New Roman" w:cs="Times New Roman"/>
        </w:rPr>
      </w:pPr>
      <w:ins w:id="55" w:author="Jia, Emily" w:date="2018-05-21T19:51:00Z">
        <w:r>
          <w:rPr>
            <w:rFonts w:ascii="Times New Roman" w:eastAsia="Times New Roman" w:hAnsi="Times New Roman" w:cs="Times New Roman"/>
          </w:rPr>
          <w:t xml:space="preserve">Further </w:t>
        </w:r>
      </w:ins>
      <w:ins w:id="56" w:author="Jia, Emily" w:date="2018-05-21T19:53:00Z">
        <w:r w:rsidR="00D83A96">
          <w:rPr>
            <w:rFonts w:ascii="Times New Roman" w:eastAsia="Times New Roman" w:hAnsi="Times New Roman" w:cs="Times New Roman"/>
          </w:rPr>
          <w:t xml:space="preserve">investigation is needed to understand </w:t>
        </w:r>
      </w:ins>
      <w:ins w:id="57" w:author="Jia, Emily" w:date="2018-05-21T19:54:00Z">
        <w:r w:rsidR="009352D9">
          <w:rPr>
            <w:rFonts w:ascii="Times New Roman" w:eastAsia="Times New Roman" w:hAnsi="Times New Roman" w:cs="Times New Roman"/>
          </w:rPr>
          <w:t>how batching and increasing balance gap affect</w:t>
        </w:r>
        <w:r w:rsidR="00D83A96">
          <w:rPr>
            <w:rFonts w:ascii="Times New Roman" w:eastAsia="Times New Roman" w:hAnsi="Times New Roman" w:cs="Times New Roman"/>
          </w:rPr>
          <w:t xml:space="preserve"> current team/task </w:t>
        </w:r>
      </w:ins>
      <w:ins w:id="58" w:author="Jia, Emily" w:date="2018-05-21T19:53:00Z">
        <w:r w:rsidR="009352D9">
          <w:rPr>
            <w:rFonts w:ascii="Times New Roman" w:eastAsia="Times New Roman" w:hAnsi="Times New Roman" w:cs="Times New Roman"/>
          </w:rPr>
          <w:t>participation rates.</w:t>
        </w:r>
      </w:ins>
      <w:ins w:id="59" w:author="Jia, Emily" w:date="2018-05-21T20:04:00Z">
        <w:r w:rsidR="009352D9">
          <w:rPr>
            <w:rFonts w:ascii="Times New Roman" w:eastAsia="Times New Roman" w:hAnsi="Times New Roman" w:cs="Times New Roman"/>
          </w:rPr>
          <w:t xml:space="preserve"> An easy first step for the ongoing investigation is to see if participation in a task is correlated with a team or user’s skill usage for the task.</w:t>
        </w:r>
      </w:ins>
      <w:ins w:id="60" w:author="Jia, Emily" w:date="2018-05-21T20:03:00Z">
        <w:r w:rsidR="009352D9">
          <w:rPr>
            <w:rFonts w:ascii="Times New Roman" w:eastAsia="Times New Roman" w:hAnsi="Times New Roman" w:cs="Times New Roman"/>
          </w:rPr>
          <w:t xml:space="preserve"> </w:t>
        </w:r>
      </w:ins>
      <w:del w:id="61" w:author="Jia, Emily" w:date="2018-05-21T19:53:00Z">
        <w:r w:rsidR="00DD473A" w:rsidDel="00D83A96">
          <w:rPr>
            <w:rFonts w:ascii="Times New Roman" w:eastAsia="Times New Roman" w:hAnsi="Times New Roman" w:cs="Times New Roman"/>
          </w:rPr>
          <w:delText>Are participation rates different between assigning 10 vs. 20 tasks, but positively correlated with skill level? (Are teams more likely to complete tasks they are skilled at?) Then we should increase gap, which lets us give stronger teams more tasks.</w:delText>
        </w:r>
      </w:del>
    </w:p>
    <w:p w14:paraId="22661F0C" w14:textId="1B2F1497" w:rsidR="00DD473A" w:rsidDel="00D83A96" w:rsidRDefault="00DD473A" w:rsidP="00DD473A">
      <w:pPr>
        <w:numPr>
          <w:ilvl w:val="0"/>
          <w:numId w:val="8"/>
        </w:numPr>
        <w:contextualSpacing/>
        <w:rPr>
          <w:del w:id="62" w:author="Jia, Emily" w:date="2018-05-21T19:54:00Z"/>
          <w:rFonts w:ascii="Times New Roman" w:eastAsia="Times New Roman" w:hAnsi="Times New Roman" w:cs="Times New Roman"/>
        </w:rPr>
      </w:pPr>
      <w:del w:id="63" w:author="Jia, Emily" w:date="2018-05-21T19:54:00Z">
        <w:r w:rsidDel="00D83A96">
          <w:rPr>
            <w:rFonts w:ascii="Times New Roman" w:eastAsia="Times New Roman" w:hAnsi="Times New Roman" w:cs="Times New Roman"/>
          </w:rPr>
          <w:delText xml:space="preserve">Are teams much more unlikely to complete 20 tasks than 10 tasks, with participation independent of skill level? Then we should adjust the benefits predicted by the increased gap and batching models. </w:delText>
        </w:r>
      </w:del>
    </w:p>
    <w:p w14:paraId="42C1DA96" w14:textId="77777777" w:rsidR="00DD473A" w:rsidRDefault="00DD473A" w:rsidP="00DD473A">
      <w:pPr>
        <w:rPr>
          <w:rFonts w:ascii="Times New Roman" w:eastAsia="Times New Roman" w:hAnsi="Times New Roman" w:cs="Times New Roman"/>
        </w:rPr>
      </w:pPr>
    </w:p>
    <w:p w14:paraId="21EB946B" w14:textId="77777777" w:rsidR="00DD473A" w:rsidRDefault="00DD473A" w:rsidP="00DD473A">
      <w:pPr>
        <w:rPr>
          <w:rFonts w:ascii="Times New Roman" w:eastAsia="Times New Roman" w:hAnsi="Times New Roman" w:cs="Times New Roman"/>
        </w:rPr>
      </w:pPr>
    </w:p>
    <w:p w14:paraId="65A9A43C" w14:textId="77777777" w:rsidR="00DD473A" w:rsidRDefault="00DD473A" w:rsidP="00DD473A">
      <w:pPr>
        <w:rPr>
          <w:rFonts w:ascii="Times New Roman" w:eastAsia="Times New Roman" w:hAnsi="Times New Roman" w:cs="Times New Roman"/>
        </w:rPr>
      </w:pPr>
    </w:p>
    <w:p w14:paraId="380E8A0F" w14:textId="77777777" w:rsidR="00DD473A" w:rsidRDefault="00DD473A" w:rsidP="00DD473A">
      <w:pPr>
        <w:rPr>
          <w:rFonts w:ascii="Times New Roman" w:eastAsia="Times New Roman" w:hAnsi="Times New Roman" w:cs="Times New Roman"/>
        </w:rPr>
      </w:pPr>
    </w:p>
    <w:p w14:paraId="20D32962" w14:textId="77777777" w:rsidR="00DD473A" w:rsidRDefault="00DD473A" w:rsidP="00DD473A">
      <w:pPr>
        <w:rPr>
          <w:rFonts w:ascii="Times New Roman" w:eastAsia="Times New Roman" w:hAnsi="Times New Roman" w:cs="Times New Roman"/>
        </w:rPr>
      </w:pPr>
    </w:p>
    <w:p w14:paraId="3F76A3E5" w14:textId="77777777" w:rsidR="00DD473A" w:rsidRDefault="00DD473A" w:rsidP="002D5003">
      <w:pPr>
        <w:contextualSpacing/>
        <w:rPr>
          <w:rFonts w:ascii="Times New Roman" w:eastAsia="Times New Roman" w:hAnsi="Times New Roman" w:cs="Times New Roman"/>
        </w:rPr>
      </w:pPr>
    </w:p>
    <w:sectPr w:rsidR="00DD473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2297"/>
    <w:multiLevelType w:val="multilevel"/>
    <w:tmpl w:val="50FE9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4B28CA"/>
    <w:multiLevelType w:val="multilevel"/>
    <w:tmpl w:val="25B86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A61AC0"/>
    <w:multiLevelType w:val="multilevel"/>
    <w:tmpl w:val="D7CE9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D42032"/>
    <w:multiLevelType w:val="multilevel"/>
    <w:tmpl w:val="9CF60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B785657"/>
    <w:multiLevelType w:val="multilevel"/>
    <w:tmpl w:val="FA901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1152B83"/>
    <w:multiLevelType w:val="multilevel"/>
    <w:tmpl w:val="D81AD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7004498"/>
    <w:multiLevelType w:val="multilevel"/>
    <w:tmpl w:val="76005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6904C2B"/>
    <w:multiLevelType w:val="multilevel"/>
    <w:tmpl w:val="A726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3"/>
  </w:num>
  <w:num w:numId="8">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a, Emily">
    <w15:presenceInfo w15:providerId="None" w15:userId="Jia, Emi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4A"/>
    <w:rsid w:val="000215CB"/>
    <w:rsid w:val="00090B7C"/>
    <w:rsid w:val="000A4DB4"/>
    <w:rsid w:val="0018224A"/>
    <w:rsid w:val="001D5A96"/>
    <w:rsid w:val="002D5003"/>
    <w:rsid w:val="003450ED"/>
    <w:rsid w:val="00370E8A"/>
    <w:rsid w:val="003E50AE"/>
    <w:rsid w:val="00413858"/>
    <w:rsid w:val="00477498"/>
    <w:rsid w:val="004E78C7"/>
    <w:rsid w:val="005B7DA0"/>
    <w:rsid w:val="00607511"/>
    <w:rsid w:val="0065429D"/>
    <w:rsid w:val="00683078"/>
    <w:rsid w:val="00873326"/>
    <w:rsid w:val="008D3F5A"/>
    <w:rsid w:val="00920B6C"/>
    <w:rsid w:val="009352D9"/>
    <w:rsid w:val="00A52AE9"/>
    <w:rsid w:val="00C816EC"/>
    <w:rsid w:val="00D309A2"/>
    <w:rsid w:val="00D83A96"/>
    <w:rsid w:val="00DD473A"/>
    <w:rsid w:val="00E0716A"/>
    <w:rsid w:val="00E523E5"/>
    <w:rsid w:val="00E73E71"/>
    <w:rsid w:val="00E740BF"/>
    <w:rsid w:val="00E91B96"/>
    <w:rsid w:val="00F94CC9"/>
    <w:rsid w:val="00FB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164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740B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40B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image" Target="media/image2.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Emily/Documents/soph/soph2/CPLEX_Studio128/hfc/compare%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400"/>
              <a:t>Avg total skill use vs. Avg balance</a:t>
            </a:r>
            <a:r>
              <a:rPr lang="en-US" sz="1400" baseline="0"/>
              <a:t> </a:t>
            </a:r>
            <a:r>
              <a:rPr lang="en-US" sz="1400"/>
              <a:t>gap </a:t>
            </a:r>
          </a:p>
        </c:rich>
      </c:tx>
      <c:layout>
        <c:manualLayout>
          <c:xMode val="edge"/>
          <c:yMode val="edge"/>
          <c:x val="0.202753718285214"/>
          <c:y val="0.0340103397341211"/>
        </c:manualLayout>
      </c:layout>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Sheet2!$E$1</c:f>
              <c:strCache>
                <c:ptCount val="1"/>
                <c:pt idx="0">
                  <c:v>skill</c:v>
                </c:pt>
              </c:strCache>
            </c:strRef>
          </c:tx>
          <c:spPr>
            <a:ln w="31750" cap="rnd">
              <a:noFill/>
              <a:round/>
            </a:ln>
            <a:effectLst/>
          </c:spPr>
          <c:marker>
            <c:symbol val="circle"/>
            <c:size val="5"/>
            <c:spPr>
              <a:solidFill>
                <a:schemeClr val="accent1"/>
              </a:solidFill>
              <a:ln w="3175">
                <a:solidFill>
                  <a:schemeClr val="accent1"/>
                </a:solidFill>
              </a:ln>
              <a:effectLst/>
            </c:spPr>
          </c:marker>
          <c:trendline>
            <c:spPr>
              <a:ln w="12700" cap="rnd">
                <a:solidFill>
                  <a:schemeClr val="accent1"/>
                </a:solidFill>
                <a:prstDash val="solid"/>
              </a:ln>
              <a:effectLst/>
            </c:spPr>
            <c:trendlineType val="linear"/>
            <c:dispRSqr val="1"/>
            <c:dispEq val="1"/>
            <c:trendlineLbl>
              <c:layout>
                <c:manualLayout>
                  <c:x val="0.0882034881822654"/>
                  <c:y val="0.100296088397624"/>
                </c:manualLayout>
              </c:layout>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baseline="0"/>
                      <a:t>y = 0.1411x + 48.691</a:t>
                    </a:r>
                    <a:br>
                      <a:rPr lang="en-US" sz="800" baseline="0"/>
                    </a:br>
                    <a:r>
                      <a:rPr lang="en-US" sz="800" baseline="0"/>
                      <a:t>R² = 0.89961</a:t>
                    </a:r>
                    <a:endParaRPr lang="en-US" sz="800"/>
                  </a:p>
                </c:rich>
              </c:tx>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Sheet2!$D$2:$D$17</c:f>
              <c:numCache>
                <c:formatCode>0.0</c:formatCode>
                <c:ptCount val="16"/>
                <c:pt idx="0">
                  <c:v>6.659999999999999</c:v>
                </c:pt>
                <c:pt idx="1">
                  <c:v>10.1855555556</c:v>
                </c:pt>
                <c:pt idx="2">
                  <c:v>13.6352777778</c:v>
                </c:pt>
                <c:pt idx="3">
                  <c:v>13.7313888889</c:v>
                </c:pt>
                <c:pt idx="4">
                  <c:v>17.3313888889</c:v>
                </c:pt>
                <c:pt idx="5">
                  <c:v>18.2572222222</c:v>
                </c:pt>
                <c:pt idx="6">
                  <c:v>18.7625</c:v>
                </c:pt>
                <c:pt idx="7">
                  <c:v>21.7302777778</c:v>
                </c:pt>
                <c:pt idx="8">
                  <c:v>26.34333333329999</c:v>
                </c:pt>
                <c:pt idx="9">
                  <c:v>27.2825</c:v>
                </c:pt>
                <c:pt idx="10">
                  <c:v>32.1358333333</c:v>
                </c:pt>
                <c:pt idx="11">
                  <c:v>36.8755555556</c:v>
                </c:pt>
                <c:pt idx="12">
                  <c:v>55.7330555556</c:v>
                </c:pt>
                <c:pt idx="13">
                  <c:v>80.4997222222</c:v>
                </c:pt>
                <c:pt idx="14">
                  <c:v>80.8636111111</c:v>
                </c:pt>
                <c:pt idx="15">
                  <c:v>124.885277778</c:v>
                </c:pt>
              </c:numCache>
            </c:numRef>
          </c:xVal>
          <c:yVal>
            <c:numRef>
              <c:f>Sheet2!$E$2:$E$17</c:f>
              <c:numCache>
                <c:formatCode>0.0</c:formatCode>
                <c:ptCount val="16"/>
                <c:pt idx="0">
                  <c:v>49.25</c:v>
                </c:pt>
                <c:pt idx="1">
                  <c:v>50.2270617474</c:v>
                </c:pt>
                <c:pt idx="2">
                  <c:v>50.4285219053</c:v>
                </c:pt>
                <c:pt idx="3">
                  <c:v>50.1697233312</c:v>
                </c:pt>
                <c:pt idx="4">
                  <c:v>50.48130065179999</c:v>
                </c:pt>
                <c:pt idx="5">
                  <c:v>50.91086552579999</c:v>
                </c:pt>
                <c:pt idx="6">
                  <c:v>50.6874324894</c:v>
                </c:pt>
                <c:pt idx="7">
                  <c:v>52.6954431907</c:v>
                </c:pt>
                <c:pt idx="8">
                  <c:v>52.05878978139999</c:v>
                </c:pt>
                <c:pt idx="9">
                  <c:v>52.2340880429</c:v>
                </c:pt>
                <c:pt idx="10">
                  <c:v>54.1119209808</c:v>
                </c:pt>
                <c:pt idx="11">
                  <c:v>55.6625441224</c:v>
                </c:pt>
                <c:pt idx="12">
                  <c:v>57.4772197801</c:v>
                </c:pt>
                <c:pt idx="13">
                  <c:v>63.2075533733</c:v>
                </c:pt>
                <c:pt idx="14">
                  <c:v>55.7793786733</c:v>
                </c:pt>
                <c:pt idx="15">
                  <c:v>66.2233892239</c:v>
                </c:pt>
              </c:numCache>
            </c:numRef>
          </c:yVal>
          <c:smooth val="0"/>
        </c:ser>
        <c:dLbls>
          <c:showLegendKey val="0"/>
          <c:showVal val="0"/>
          <c:showCatName val="0"/>
          <c:showSerName val="0"/>
          <c:showPercent val="0"/>
          <c:showBubbleSize val="0"/>
        </c:dLbls>
        <c:axId val="902494368"/>
        <c:axId val="902361936"/>
      </c:scatterChart>
      <c:valAx>
        <c:axId val="902494368"/>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a:t>Average balance</a:t>
                </a:r>
                <a:r>
                  <a:rPr lang="en-US" sz="1050" baseline="0"/>
                  <a:t> gap/day</a:t>
                </a:r>
                <a:endParaRPr lang="en-US" sz="1050"/>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2361936"/>
        <c:crosses val="autoZero"/>
        <c:crossBetween val="midCat"/>
      </c:valAx>
      <c:valAx>
        <c:axId val="902361936"/>
        <c:scaling>
          <c:orientation val="minMax"/>
          <c:min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a:t>Average</a:t>
                </a:r>
                <a:r>
                  <a:rPr lang="en-US" sz="1050" baseline="0"/>
                  <a:t> total skill use/day</a:t>
                </a:r>
                <a:endParaRPr lang="en-US" sz="1050"/>
              </a:p>
            </c:rich>
          </c:tx>
          <c:layout>
            <c:manualLayout>
              <c:xMode val="edge"/>
              <c:yMode val="edge"/>
              <c:x val="0.0178732468737299"/>
              <c:y val="0.279615298276768"/>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249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1664</Words>
  <Characters>9491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Emily</cp:lastModifiedBy>
  <cp:revision>3</cp:revision>
  <cp:lastPrinted>2018-05-22T01:23:00Z</cp:lastPrinted>
  <dcterms:created xsi:type="dcterms:W3CDTF">2018-05-22T01:23:00Z</dcterms:created>
  <dcterms:modified xsi:type="dcterms:W3CDTF">2018-05-22T01:26:00Z</dcterms:modified>
</cp:coreProperties>
</file>